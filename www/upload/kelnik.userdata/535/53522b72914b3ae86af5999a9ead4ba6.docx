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36C" w:rsidRPr="00B61D0A" w:rsidRDefault="009B68B4" w:rsidP="0052636C">
      <w:r w:rsidRPr="00B61D0A">
        <w:t>Приложение №</w:t>
      </w:r>
      <w:r w:rsidR="00A53CCC" w:rsidRPr="00B61D0A">
        <w:t>3</w:t>
      </w:r>
      <w:r w:rsidR="0052636C" w:rsidRPr="00B61D0A">
        <w:br/>
      </w:r>
      <w:r w:rsidR="004026D1" w:rsidRPr="00B61D0A">
        <w:t>к Д</w:t>
      </w:r>
      <w:r w:rsidR="0052636C" w:rsidRPr="00B61D0A">
        <w:t xml:space="preserve">оговору № </w:t>
      </w:r>
      <w:r w:rsidR="00C07C42" w:rsidRPr="00B61D0A">
        <w:t>К2115-010112</w:t>
      </w:r>
      <w:r w:rsidR="0052636C" w:rsidRPr="00B61D0A">
        <w:br/>
        <w:t xml:space="preserve">от </w:t>
      </w:r>
      <w:r w:rsidR="00A53CCC" w:rsidRPr="00B61D0A">
        <w:t>18</w:t>
      </w:r>
      <w:r w:rsidR="0052636C" w:rsidRPr="00B61D0A">
        <w:t xml:space="preserve"> </w:t>
      </w:r>
      <w:r w:rsidR="00A53CCC" w:rsidRPr="00B61D0A">
        <w:t>марта</w:t>
      </w:r>
      <w:r w:rsidR="0052636C" w:rsidRPr="00B61D0A">
        <w:t xml:space="preserve"> </w:t>
      </w:r>
      <w:r w:rsidR="00825B90" w:rsidRPr="00B61D0A">
        <w:t>201</w:t>
      </w:r>
      <w:r w:rsidR="00A53CCC" w:rsidRPr="00B61D0A">
        <w:t>5</w:t>
      </w:r>
      <w:r w:rsidR="0052636C" w:rsidRPr="00B61D0A">
        <w:t xml:space="preserve"> г</w:t>
      </w:r>
      <w:r w:rsidR="00825B90" w:rsidRPr="00B61D0A">
        <w:t>.</w:t>
      </w:r>
    </w:p>
    <w:p w:rsidR="00AE22FB" w:rsidRPr="00B61D0A" w:rsidRDefault="00B34B84" w:rsidP="00CC4413">
      <w:pPr>
        <w:pStyle w:val="af1"/>
        <w:ind w:left="2438" w:right="0"/>
      </w:pPr>
      <w:r w:rsidRPr="00B61D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8E4FB36" wp14:editId="7386063A">
                <wp:simplePos x="0" y="0"/>
                <wp:positionH relativeFrom="margin">
                  <wp:posOffset>1548130</wp:posOffset>
                </wp:positionH>
                <wp:positionV relativeFrom="topMargin">
                  <wp:posOffset>5697220</wp:posOffset>
                </wp:positionV>
                <wp:extent cx="1548000" cy="216000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2DB" w:rsidRDefault="00C432DB" w:rsidP="00D97F31">
                            <w:pPr>
                              <w:pStyle w:val="af3"/>
                            </w:pPr>
                            <w:r>
                              <w:t>195027,</w:t>
                            </w:r>
                          </w:p>
                          <w:p w:rsidR="00C432DB" w:rsidRDefault="00C432DB" w:rsidP="00D97F31">
                            <w:pPr>
                              <w:pStyle w:val="af3"/>
                            </w:pPr>
                            <w:r>
                              <w:t>Санкт-Петербург,</w:t>
                            </w:r>
                          </w:p>
                          <w:p w:rsidR="00C432DB" w:rsidRDefault="00C432DB" w:rsidP="00D97F31">
                            <w:pPr>
                              <w:pStyle w:val="af3"/>
                            </w:pPr>
                            <w:r>
                              <w:t>ул. Магнитогорская,</w:t>
                            </w:r>
                          </w:p>
                          <w:p w:rsidR="00C432DB" w:rsidRDefault="00C432DB" w:rsidP="00D97F31">
                            <w:pPr>
                              <w:pStyle w:val="af3"/>
                            </w:pPr>
                            <w:r>
                              <w:t>д. 30, БЦ «</w:t>
                            </w:r>
                            <w:r>
                              <w:rPr>
                                <w:lang w:val="en-US"/>
                              </w:rPr>
                              <w:t>Dominat</w:t>
                            </w:r>
                            <w:r>
                              <w:t>»,</w:t>
                            </w:r>
                          </w:p>
                          <w:p w:rsidR="00C432DB" w:rsidRPr="00D97F31" w:rsidRDefault="00C432DB" w:rsidP="00B34B84">
                            <w:pPr>
                              <w:pStyle w:val="af3"/>
                            </w:pPr>
                            <w:r>
                              <w:t>оф.</w:t>
                            </w:r>
                            <w:r w:rsidRPr="00307169">
                              <w:t xml:space="preserve"> 4</w:t>
                            </w:r>
                            <w:r>
                              <w:rPr>
                                <w:lang w:val="en-US"/>
                              </w:rPr>
                              <w:t>04—411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0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121.9pt;margin-top:448.6pt;width:121.9pt;height:17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" fillcolor="white [3201]" stroked="f" strokeweight=".5pt">
                <v:textbox inset="0,0,2.5mm">
                  <w:txbxContent>
                    <w:p w:rsidR="00C432DB" w:rsidRDefault="00C432DB" w:rsidP="00D97F31">
                      <w:pPr>
                        <w:pStyle w:val="af3"/>
                      </w:pPr>
                      <w:r>
                        <w:t>195027,</w:t>
                      </w:r>
                    </w:p>
                    <w:p w:rsidR="00C432DB" w:rsidRDefault="00C432DB" w:rsidP="00D97F31">
                      <w:pPr>
                        <w:pStyle w:val="af3"/>
                      </w:pPr>
                      <w:r>
                        <w:t>Санкт-Петербург,</w:t>
                      </w:r>
                    </w:p>
                    <w:p w:rsidR="00C432DB" w:rsidRDefault="00C432DB" w:rsidP="00D97F31">
                      <w:pPr>
                        <w:pStyle w:val="af3"/>
                      </w:pPr>
                      <w:r>
                        <w:t>ул. Магнитогорская,</w:t>
                      </w:r>
                    </w:p>
                    <w:p w:rsidR="00C432DB" w:rsidRDefault="00C432DB" w:rsidP="00D97F31">
                      <w:pPr>
                        <w:pStyle w:val="af3"/>
                      </w:pPr>
                      <w:r>
                        <w:t>д. 30, БЦ «</w:t>
                      </w:r>
                      <w:r>
                        <w:rPr>
                          <w:lang w:val="en-US"/>
                        </w:rPr>
                        <w:t>Dominat</w:t>
                      </w:r>
                      <w:r>
                        <w:t>»,</w:t>
                      </w:r>
                    </w:p>
                    <w:p w:rsidR="00C432DB" w:rsidRPr="00D97F31" w:rsidRDefault="00C432DB" w:rsidP="00B34B84">
                      <w:pPr>
                        <w:pStyle w:val="af3"/>
                      </w:pPr>
                      <w:r>
                        <w:t>оф.</w:t>
                      </w:r>
                      <w:r w:rsidRPr="00307169">
                        <w:t xml:space="preserve"> 4</w:t>
                      </w:r>
                      <w:r>
                        <w:rPr>
                          <w:lang w:val="en-US"/>
                        </w:rPr>
                        <w:t>04—411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B61D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5091C05" wp14:editId="19849687">
                <wp:simplePos x="0" y="0"/>
                <wp:positionH relativeFrom="margin">
                  <wp:posOffset>3096260</wp:posOffset>
                </wp:positionH>
                <wp:positionV relativeFrom="topMargin">
                  <wp:posOffset>5697220</wp:posOffset>
                </wp:positionV>
                <wp:extent cx="1548000" cy="21600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2DB" w:rsidRDefault="00C432DB" w:rsidP="00B34B84">
                            <w:pPr>
                              <w:pStyle w:val="af3"/>
                            </w:pPr>
                            <w:r>
                              <w:t>Санкт-Петербург</w:t>
                            </w:r>
                          </w:p>
                          <w:p w:rsidR="00C432DB" w:rsidRDefault="00C432DB" w:rsidP="00B34B84">
                            <w:pPr>
                              <w:pStyle w:val="af3"/>
                            </w:pPr>
                            <w:r>
                              <w:t>(812) 335-98-84</w:t>
                            </w:r>
                          </w:p>
                          <w:p w:rsidR="00C432DB" w:rsidRDefault="00C432DB" w:rsidP="00B34B84">
                            <w:pPr>
                              <w:pStyle w:val="af3"/>
                            </w:pPr>
                          </w:p>
                          <w:p w:rsidR="00C432DB" w:rsidRDefault="00C432DB" w:rsidP="00B34B84">
                            <w:pPr>
                              <w:pStyle w:val="af3"/>
                            </w:pPr>
                            <w:r>
                              <w:t>Москва</w:t>
                            </w:r>
                          </w:p>
                          <w:p w:rsidR="00C432DB" w:rsidRDefault="00C432DB" w:rsidP="00B34B84">
                            <w:pPr>
                              <w:pStyle w:val="af3"/>
                            </w:pPr>
                            <w:r>
                              <w:t>(495) 221-05-68</w:t>
                            </w:r>
                          </w:p>
                          <w:p w:rsidR="00C432DB" w:rsidRDefault="00C432DB" w:rsidP="00B34B84">
                            <w:pPr>
                              <w:pStyle w:val="af3"/>
                            </w:pPr>
                          </w:p>
                          <w:p w:rsidR="00C432DB" w:rsidRPr="008D70FC" w:rsidRDefault="00C432DB" w:rsidP="00B34B84">
                            <w:pPr>
                              <w:pStyle w:val="af3"/>
                            </w:pPr>
                            <w:hyperlink r:id="rId9" w:history="1">
                              <w:r w:rsidRPr="00874F61">
                                <w:rPr>
                                  <w:rStyle w:val="af5"/>
                                  <w:lang w:val="en-US"/>
                                </w:rPr>
                                <w:t>info</w:t>
                              </w:r>
                              <w:r w:rsidRPr="008D70FC">
                                <w:rPr>
                                  <w:rStyle w:val="af5"/>
                                </w:rPr>
                                <w:t>@</w:t>
                              </w:r>
                              <w:proofErr w:type="spellStart"/>
                              <w:r w:rsidRPr="00874F61">
                                <w:rPr>
                                  <w:rStyle w:val="af5"/>
                                  <w:lang w:val="en-US"/>
                                </w:rPr>
                                <w:t>kelnik</w:t>
                              </w:r>
                              <w:proofErr w:type="spellEnd"/>
                              <w:r w:rsidRPr="008D70FC">
                                <w:rPr>
                                  <w:rStyle w:val="af5"/>
                                </w:rPr>
                                <w:t>.</w:t>
                              </w:r>
                              <w:proofErr w:type="spellStart"/>
                              <w:r w:rsidRPr="00874F61">
                                <w:rPr>
                                  <w:rStyle w:val="af5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hyperlink>
                          </w:p>
                          <w:p w:rsidR="00C432DB" w:rsidRPr="008D70FC" w:rsidRDefault="00C432DB" w:rsidP="00B34B84">
                            <w:pPr>
                              <w:pStyle w:val="af3"/>
                            </w:pPr>
                            <w:hyperlink r:id="rId10" w:history="1">
                              <w:r w:rsidRPr="00874F61">
                                <w:rPr>
                                  <w:rStyle w:val="af5"/>
                                  <w:lang w:val="en-US"/>
                                </w:rPr>
                                <w:t>www</w:t>
                              </w:r>
                              <w:r w:rsidRPr="008D70FC">
                                <w:rPr>
                                  <w:rStyle w:val="af5"/>
                                </w:rPr>
                                <w:t>.</w:t>
                              </w:r>
                              <w:proofErr w:type="spellStart"/>
                              <w:r w:rsidRPr="00874F61">
                                <w:rPr>
                                  <w:rStyle w:val="af5"/>
                                  <w:lang w:val="en-US"/>
                                </w:rPr>
                                <w:t>kelnik</w:t>
                              </w:r>
                              <w:proofErr w:type="spellEnd"/>
                              <w:r w:rsidRPr="008D70FC">
                                <w:rPr>
                                  <w:rStyle w:val="af5"/>
                                </w:rPr>
                                <w:t>.</w:t>
                              </w:r>
                              <w:proofErr w:type="spellStart"/>
                              <w:r w:rsidRPr="00874F61">
                                <w:rPr>
                                  <w:rStyle w:val="af5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90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left:0;text-align:left;margin-left:243.8pt;margin-top:448.6pt;width:121.9pt;height:170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" fillcolor="white [3201]" stroked="f" strokeweight=".5pt">
                <v:textbox inset="0,0,2.5mm">
                  <w:txbxContent>
                    <w:p w:rsidR="00C432DB" w:rsidRDefault="00C432DB" w:rsidP="00B34B84">
                      <w:pPr>
                        <w:pStyle w:val="af3"/>
                      </w:pPr>
                      <w:r>
                        <w:t>Санкт-Петербург</w:t>
                      </w:r>
                    </w:p>
                    <w:p w:rsidR="00C432DB" w:rsidRDefault="00C432DB" w:rsidP="00B34B84">
                      <w:pPr>
                        <w:pStyle w:val="af3"/>
                      </w:pPr>
                      <w:r>
                        <w:t>(812) 335-98-84</w:t>
                      </w:r>
                    </w:p>
                    <w:p w:rsidR="00C432DB" w:rsidRDefault="00C432DB" w:rsidP="00B34B84">
                      <w:pPr>
                        <w:pStyle w:val="af3"/>
                      </w:pPr>
                    </w:p>
                    <w:p w:rsidR="00C432DB" w:rsidRDefault="00C432DB" w:rsidP="00B34B84">
                      <w:pPr>
                        <w:pStyle w:val="af3"/>
                      </w:pPr>
                      <w:r>
                        <w:t>Москва</w:t>
                      </w:r>
                    </w:p>
                    <w:p w:rsidR="00C432DB" w:rsidRDefault="00C432DB" w:rsidP="00B34B84">
                      <w:pPr>
                        <w:pStyle w:val="af3"/>
                      </w:pPr>
                      <w:r>
                        <w:t>(495) 221-05-68</w:t>
                      </w:r>
                    </w:p>
                    <w:p w:rsidR="00C432DB" w:rsidRDefault="00C432DB" w:rsidP="00B34B84">
                      <w:pPr>
                        <w:pStyle w:val="af3"/>
                      </w:pPr>
                    </w:p>
                    <w:p w:rsidR="00C432DB" w:rsidRPr="008D70FC" w:rsidRDefault="00C432DB" w:rsidP="00B34B84">
                      <w:pPr>
                        <w:pStyle w:val="af3"/>
                      </w:pPr>
                      <w:hyperlink r:id="rId11" w:history="1">
                        <w:r w:rsidRPr="00874F61">
                          <w:rPr>
                            <w:rStyle w:val="af5"/>
                            <w:lang w:val="en-US"/>
                          </w:rPr>
                          <w:t>info</w:t>
                        </w:r>
                        <w:r w:rsidRPr="008D70FC">
                          <w:rPr>
                            <w:rStyle w:val="af5"/>
                          </w:rPr>
                          <w:t>@</w:t>
                        </w:r>
                        <w:proofErr w:type="spellStart"/>
                        <w:r w:rsidRPr="00874F61">
                          <w:rPr>
                            <w:rStyle w:val="af5"/>
                            <w:lang w:val="en-US"/>
                          </w:rPr>
                          <w:t>kelnik</w:t>
                        </w:r>
                        <w:proofErr w:type="spellEnd"/>
                        <w:r w:rsidRPr="008D70FC">
                          <w:rPr>
                            <w:rStyle w:val="af5"/>
                          </w:rPr>
                          <w:t>.</w:t>
                        </w:r>
                        <w:proofErr w:type="spellStart"/>
                        <w:r w:rsidRPr="00874F61">
                          <w:rPr>
                            <w:rStyle w:val="af5"/>
                            <w:lang w:val="en-US"/>
                          </w:rPr>
                          <w:t>ru</w:t>
                        </w:r>
                        <w:proofErr w:type="spellEnd"/>
                      </w:hyperlink>
                    </w:p>
                    <w:p w:rsidR="00C432DB" w:rsidRPr="008D70FC" w:rsidRDefault="00C432DB" w:rsidP="00B34B84">
                      <w:pPr>
                        <w:pStyle w:val="af3"/>
                      </w:pPr>
                      <w:hyperlink r:id="rId12" w:history="1">
                        <w:r w:rsidRPr="00874F61">
                          <w:rPr>
                            <w:rStyle w:val="af5"/>
                            <w:lang w:val="en-US"/>
                          </w:rPr>
                          <w:t>www</w:t>
                        </w:r>
                        <w:r w:rsidRPr="008D70FC">
                          <w:rPr>
                            <w:rStyle w:val="af5"/>
                          </w:rPr>
                          <w:t>.</w:t>
                        </w:r>
                        <w:proofErr w:type="spellStart"/>
                        <w:r w:rsidRPr="00874F61">
                          <w:rPr>
                            <w:rStyle w:val="af5"/>
                            <w:lang w:val="en-US"/>
                          </w:rPr>
                          <w:t>kelnik</w:t>
                        </w:r>
                        <w:proofErr w:type="spellEnd"/>
                        <w:r w:rsidRPr="008D70FC">
                          <w:rPr>
                            <w:rStyle w:val="af5"/>
                          </w:rPr>
                          <w:t>.</w:t>
                        </w:r>
                        <w:proofErr w:type="spellStart"/>
                        <w:r w:rsidRPr="00874F61">
                          <w:rPr>
                            <w:rStyle w:val="af5"/>
                            <w:lang w:val="en-US"/>
                          </w:rPr>
                          <w:t>ru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52636C" w:rsidRPr="00B61D0A">
        <w:t>Техническое задание</w:t>
      </w:r>
      <w:r w:rsidR="0052636C" w:rsidRPr="00B61D0A">
        <w:br/>
        <w:t xml:space="preserve">на разработку сайта </w:t>
      </w:r>
      <w:r w:rsidR="007C3A7F" w:rsidRPr="00B61D0A">
        <w:br/>
      </w:r>
      <w:r w:rsidR="00C07C42" w:rsidRPr="00B61D0A">
        <w:t>компании</w:t>
      </w:r>
      <w:r w:rsidR="007C3A7F" w:rsidRPr="00B61D0A">
        <w:t xml:space="preserve"> </w:t>
      </w:r>
      <w:r w:rsidR="0052636C" w:rsidRPr="00B61D0A">
        <w:t>«</w:t>
      </w:r>
      <w:proofErr w:type="spellStart"/>
      <w:r w:rsidR="00C07C42" w:rsidRPr="00B61D0A">
        <w:t>Сидак</w:t>
      </w:r>
      <w:proofErr w:type="spellEnd"/>
      <w:r w:rsidR="00C07C42" w:rsidRPr="00B61D0A">
        <w:t>-СП</w:t>
      </w:r>
      <w:r w:rsidR="0052636C" w:rsidRPr="00B61D0A">
        <w:t>»</w:t>
      </w:r>
    </w:p>
    <w:p w:rsidR="0052636C" w:rsidRPr="00B61D0A" w:rsidRDefault="0052636C" w:rsidP="007F5961">
      <w:pPr>
        <w:pStyle w:val="ab"/>
        <w:ind w:right="311"/>
      </w:pPr>
      <w:r w:rsidRPr="00B61D0A">
        <w:t xml:space="preserve">Код документа: </w:t>
      </w:r>
      <w:proofErr w:type="spellStart"/>
      <w:r w:rsidR="001E5212" w:rsidRPr="00B61D0A">
        <w:rPr>
          <w:lang w:val="en-US"/>
        </w:rPr>
        <w:t>Sidak</w:t>
      </w:r>
      <w:proofErr w:type="spellEnd"/>
      <w:r w:rsidR="001E5212" w:rsidRPr="00B61D0A">
        <w:t>_К2115-010112_</w:t>
      </w:r>
      <w:r w:rsidR="001E5212" w:rsidRPr="00B61D0A">
        <w:rPr>
          <w:lang w:val="en-US"/>
        </w:rPr>
        <w:t>annex</w:t>
      </w:r>
      <w:r w:rsidR="001E5212" w:rsidRPr="00B61D0A">
        <w:t>-3 (</w:t>
      </w:r>
      <w:r w:rsidR="001E5212" w:rsidRPr="00B61D0A">
        <w:rPr>
          <w:lang w:val="en-US"/>
        </w:rPr>
        <w:t>TZ</w:t>
      </w:r>
      <w:r w:rsidR="001E5212" w:rsidRPr="00B61D0A">
        <w:t>-</w:t>
      </w:r>
      <w:r w:rsidR="00B61D0A" w:rsidRPr="00B61D0A">
        <w:t>4</w:t>
      </w:r>
      <w:r w:rsidR="001E5212" w:rsidRPr="00B61D0A">
        <w:t>)</w:t>
      </w:r>
    </w:p>
    <w:p w:rsidR="00CC4413" w:rsidRPr="00B61D0A" w:rsidRDefault="0052636C" w:rsidP="0052636C">
      <w:pPr>
        <w:pStyle w:val="ab"/>
        <w:rPr>
          <w:lang w:val="en-US"/>
        </w:rPr>
      </w:pPr>
      <w:r w:rsidRPr="00B61D0A">
        <w:t xml:space="preserve">Количество </w:t>
      </w:r>
      <w:r w:rsidRPr="00B61D0A">
        <w:rPr>
          <w:rStyle w:val="ac"/>
          <w:iCs/>
        </w:rPr>
        <w:t xml:space="preserve">листов: </w:t>
      </w:r>
      <w:r w:rsidR="005C7822" w:rsidRPr="00B61D0A">
        <w:rPr>
          <w:rStyle w:val="ac"/>
          <w:iCs/>
          <w:lang w:val="en-US"/>
        </w:rPr>
        <w:t>45</w:t>
      </w:r>
    </w:p>
    <w:p w:rsidR="00CC4413" w:rsidRPr="00B61D0A" w:rsidRDefault="00CC4413" w:rsidP="00CC4413">
      <w:r w:rsidRPr="00B61D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8D8FEA8" wp14:editId="57AE2B9A">
                <wp:simplePos x="0" y="0"/>
                <wp:positionH relativeFrom="margin">
                  <wp:posOffset>1905</wp:posOffset>
                </wp:positionH>
                <wp:positionV relativeFrom="topMargin">
                  <wp:posOffset>8315325</wp:posOffset>
                </wp:positionV>
                <wp:extent cx="6305550" cy="160718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0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99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400"/>
                              <w:gridCol w:w="1449"/>
                              <w:gridCol w:w="5074"/>
                            </w:tblGrid>
                            <w:tr w:rsidR="00C432DB" w:rsidRPr="00DB27C0" w:rsidTr="00CC4413">
                              <w:trPr>
                                <w:trHeight w:val="300"/>
                              </w:trPr>
                              <w:tc>
                                <w:tcPr>
                                  <w:tcW w:w="3420" w:type="dxa"/>
                                  <w:vAlign w:val="bottom"/>
                                </w:tcPr>
                                <w:p w:rsidR="00C432DB" w:rsidRPr="00DB27C0" w:rsidRDefault="00C432DB" w:rsidP="00CC4413">
                                  <w:pPr>
                                    <w:ind w:left="0"/>
                                    <w:rPr>
                                      <w:b/>
                                      <w:noProof/>
                                    </w:rPr>
                                  </w:pPr>
                                  <w:r w:rsidRPr="00DB27C0">
                                    <w:rPr>
                                      <w:b/>
                                      <w:noProof/>
                                    </w:rPr>
                                    <w:t>Утверждаю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vAlign w:val="center"/>
                                </w:tcPr>
                                <w:p w:rsidR="00C432DB" w:rsidRPr="00DB27C0" w:rsidRDefault="00C432DB" w:rsidP="00CC4413">
                                  <w:pPr>
                                    <w:ind w:left="0"/>
                                    <w:rPr>
                                      <w:b/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vAlign w:val="center"/>
                                </w:tcPr>
                                <w:p w:rsidR="00C432DB" w:rsidRPr="00DB27C0" w:rsidRDefault="00C432DB" w:rsidP="00CC4413">
                                  <w:pPr>
                                    <w:ind w:left="0"/>
                                    <w:rPr>
                                      <w:b/>
                                      <w:noProof/>
                                    </w:rPr>
                                  </w:pPr>
                                  <w:r w:rsidRPr="00DB27C0">
                                    <w:rPr>
                                      <w:b/>
                                      <w:noProof/>
                                    </w:rPr>
                                    <w:t>Согласовано</w:t>
                                  </w:r>
                                </w:p>
                              </w:tc>
                            </w:tr>
                            <w:tr w:rsidR="00C432DB" w:rsidRPr="00DB27C0" w:rsidTr="00CC4413">
                              <w:trPr>
                                <w:trHeight w:val="300"/>
                              </w:trPr>
                              <w:tc>
                                <w:tcPr>
                                  <w:tcW w:w="3420" w:type="dxa"/>
                                  <w:vAlign w:val="bottom"/>
                                </w:tcPr>
                                <w:p w:rsidR="00C432DB" w:rsidRPr="00DB27C0" w:rsidRDefault="00C432DB" w:rsidP="00CC4413">
                                  <w:pPr>
                                    <w:ind w:left="0"/>
                                    <w:rPr>
                                      <w:noProof/>
                                    </w:rPr>
                                  </w:pPr>
                                  <w:r w:rsidRPr="00DB27C0">
                                    <w:rPr>
                                      <w:noProof/>
                                    </w:rPr>
                                    <w:t xml:space="preserve">Генеральный директор </w:t>
                                  </w:r>
                                </w:p>
                                <w:p w:rsidR="00C432DB" w:rsidRPr="00DB27C0" w:rsidRDefault="00C432DB" w:rsidP="009B68B4">
                                  <w:pPr>
                                    <w:ind w:left="0"/>
                                    <w:rPr>
                                      <w:noProof/>
                                    </w:rPr>
                                  </w:pPr>
                                  <w:r w:rsidRPr="00DB27C0">
                                    <w:rPr>
                                      <w:noProof/>
                                    </w:rPr>
                                    <w:t>ООО «Кельник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студиос</w:t>
                                  </w:r>
                                  <w:r w:rsidRPr="00DB27C0">
                                    <w:rPr>
                                      <w:noProof/>
                                    </w:rPr>
                                    <w:t>»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vAlign w:val="center"/>
                                </w:tcPr>
                                <w:p w:rsidR="00C432DB" w:rsidRPr="009B68B4" w:rsidRDefault="00C432DB" w:rsidP="00CC4413">
                                  <w:pPr>
                                    <w:ind w:left="0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vAlign w:val="center"/>
                                </w:tcPr>
                                <w:p w:rsidR="00C432DB" w:rsidRPr="009B68B4" w:rsidRDefault="00C432DB" w:rsidP="00CC4413">
                                  <w:pPr>
                                    <w:ind w:left="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Генеральный директор</w:t>
                                  </w:r>
                                </w:p>
                                <w:p w:rsidR="00C432DB" w:rsidRPr="009B68B4" w:rsidRDefault="00C432DB" w:rsidP="00C07C42">
                                  <w:pPr>
                                    <w:ind w:left="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ООО</w:t>
                                  </w:r>
                                  <w:r w:rsidRPr="009B68B4">
                                    <w:rPr>
                                      <w:noProof/>
                                    </w:rPr>
                                    <w:t xml:space="preserve"> «</w:t>
                                  </w:r>
                                  <w:r>
                                    <w:rPr>
                                      <w:noProof/>
                                    </w:rPr>
                                    <w:t>Сидак-СП</w:t>
                                  </w:r>
                                  <w:r w:rsidRPr="009B68B4">
                                    <w:rPr>
                                      <w:noProof/>
                                    </w:rPr>
                                    <w:t>»</w:t>
                                  </w:r>
                                </w:p>
                              </w:tc>
                            </w:tr>
                            <w:tr w:rsidR="00C432DB" w:rsidRPr="00DB27C0" w:rsidTr="00CC4413">
                              <w:trPr>
                                <w:trHeight w:val="300"/>
                              </w:trPr>
                              <w:tc>
                                <w:tcPr>
                                  <w:tcW w:w="3420" w:type="dxa"/>
                                  <w:vAlign w:val="bottom"/>
                                </w:tcPr>
                                <w:p w:rsidR="00C432DB" w:rsidRPr="00DB27C0" w:rsidRDefault="00C432DB" w:rsidP="00CC4413">
                                  <w:pPr>
                                    <w:ind w:left="0"/>
                                    <w:rPr>
                                      <w:noProof/>
                                    </w:rPr>
                                  </w:pPr>
                                  <w:r w:rsidRPr="00DB27C0">
                                    <w:rPr>
                                      <w:noProof/>
                                    </w:rPr>
                                    <w:t>_______________ Кельник О.А.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vAlign w:val="center"/>
                                </w:tcPr>
                                <w:p w:rsidR="00C432DB" w:rsidRPr="009B68B4" w:rsidRDefault="00C432DB" w:rsidP="00CC4413">
                                  <w:pPr>
                                    <w:ind w:left="0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vAlign w:val="center"/>
                                </w:tcPr>
                                <w:p w:rsidR="00C432DB" w:rsidRPr="009B68B4" w:rsidRDefault="00C432DB" w:rsidP="00C07C42">
                                  <w:pPr>
                                    <w:ind w:left="0"/>
                                    <w:rPr>
                                      <w:noProof/>
                                    </w:rPr>
                                  </w:pPr>
                                  <w:r w:rsidRPr="009B68B4">
                                    <w:rPr>
                                      <w:bCs/>
                                      <w:iCs/>
                                      <w:noProof/>
                                    </w:rPr>
                                    <w:t xml:space="preserve">_____________ </w:t>
                                  </w:r>
                                  <w:r>
                                    <w:rPr>
                                      <w:noProof/>
                                    </w:rPr>
                                    <w:t>Испирян</w:t>
                                  </w:r>
                                  <w:r w:rsidRPr="009B68B4"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t>Х</w:t>
                                  </w:r>
                                  <w:r w:rsidRPr="009B68B4">
                                    <w:rPr>
                                      <w:noProof/>
                                    </w:rPr>
                                    <w:t>.</w:t>
                                  </w:r>
                                  <w:r>
                                    <w:rPr>
                                      <w:noProof/>
                                    </w:rPr>
                                    <w:t>К</w:t>
                                  </w:r>
                                  <w:r w:rsidRPr="009B68B4">
                                    <w:rPr>
                                      <w:noProof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432DB" w:rsidRPr="00DB27C0" w:rsidTr="00CC4413">
                              <w:trPr>
                                <w:trHeight w:val="300"/>
                              </w:trPr>
                              <w:tc>
                                <w:tcPr>
                                  <w:tcW w:w="3420" w:type="dxa"/>
                                  <w:vAlign w:val="bottom"/>
                                </w:tcPr>
                                <w:p w:rsidR="00C432DB" w:rsidRPr="00DB27C0" w:rsidRDefault="00C432DB" w:rsidP="00A53CCC">
                                  <w:pPr>
                                    <w:ind w:left="0"/>
                                    <w:rPr>
                                      <w:noProof/>
                                    </w:rPr>
                                  </w:pPr>
                                  <w:r w:rsidRPr="00DB27C0">
                                    <w:rPr>
                                      <w:noProof/>
                                    </w:rPr>
                                    <w:t>«___»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 w:rsidRPr="00DB27C0">
                                    <w:rPr>
                                      <w:noProof/>
                                    </w:rPr>
                                    <w:t>_____________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 w:rsidRPr="00DB27C0">
                                    <w:rPr>
                                      <w:noProof/>
                                    </w:rPr>
                                    <w:t>201</w:t>
                                  </w:r>
                                  <w:r>
                                    <w:rPr>
                                      <w:noProof/>
                                    </w:rPr>
                                    <w:t>5 г.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vAlign w:val="center"/>
                                </w:tcPr>
                                <w:p w:rsidR="00C432DB" w:rsidRPr="00DB27C0" w:rsidRDefault="00C432DB" w:rsidP="00CC4413">
                                  <w:pPr>
                                    <w:ind w:left="0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vAlign w:val="center"/>
                                </w:tcPr>
                                <w:p w:rsidR="00C432DB" w:rsidRPr="00DB27C0" w:rsidRDefault="00C432DB" w:rsidP="00A53CCC">
                                  <w:pPr>
                                    <w:ind w:left="0"/>
                                    <w:rPr>
                                      <w:bCs/>
                                      <w:noProof/>
                                    </w:rPr>
                                  </w:pPr>
                                  <w:r w:rsidRPr="00DB27C0">
                                    <w:rPr>
                                      <w:bCs/>
                                      <w:noProof/>
                                    </w:rPr>
                                    <w:t>«___»</w:t>
                                  </w:r>
                                  <w:r>
                                    <w:rPr>
                                      <w:bCs/>
                                      <w:noProof/>
                                    </w:rPr>
                                    <w:t xml:space="preserve"> </w:t>
                                  </w:r>
                                  <w:r w:rsidRPr="00DB27C0">
                                    <w:rPr>
                                      <w:bCs/>
                                      <w:noProof/>
                                    </w:rPr>
                                    <w:t>_____________</w:t>
                                  </w:r>
                                  <w:r>
                                    <w:rPr>
                                      <w:bCs/>
                                      <w:noProof/>
                                    </w:rPr>
                                    <w:t xml:space="preserve"> </w:t>
                                  </w:r>
                                  <w:r w:rsidRPr="00DB27C0">
                                    <w:rPr>
                                      <w:bCs/>
                                      <w:noProof/>
                                    </w:rPr>
                                    <w:t>201</w:t>
                                  </w:r>
                                  <w:r>
                                    <w:rPr>
                                      <w:bCs/>
                                      <w:noProof/>
                                    </w:rPr>
                                    <w:t>5 г.</w:t>
                                  </w:r>
                                </w:p>
                              </w:tc>
                            </w:tr>
                          </w:tbl>
                          <w:p w:rsidR="00C432DB" w:rsidRPr="008D70FC" w:rsidRDefault="00C432DB" w:rsidP="00CC4413">
                            <w:pPr>
                              <w:pStyle w:val="af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90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8" type="#_x0000_t202" style="position:absolute;left:0;text-align:left;margin-left:.15pt;margin-top:654.75pt;width:496.5pt;height:1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" fillcolor="white [3201]" stroked="f" strokeweight=".5pt">
                <v:textbox inset="0,0,2.5mm">
                  <w:txbxContent>
                    <w:tbl>
                      <w:tblPr>
                        <w:tblW w:w="99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400"/>
                        <w:gridCol w:w="1449"/>
                        <w:gridCol w:w="5074"/>
                      </w:tblGrid>
                      <w:tr w:rsidR="00C432DB" w:rsidRPr="00DB27C0" w:rsidTr="00CC4413">
                        <w:trPr>
                          <w:trHeight w:val="300"/>
                        </w:trPr>
                        <w:tc>
                          <w:tcPr>
                            <w:tcW w:w="3420" w:type="dxa"/>
                            <w:vAlign w:val="bottom"/>
                          </w:tcPr>
                          <w:p w:rsidR="00C432DB" w:rsidRPr="00DB27C0" w:rsidRDefault="00C432DB" w:rsidP="00CC4413">
                            <w:pPr>
                              <w:ind w:left="0"/>
                              <w:rPr>
                                <w:b/>
                                <w:noProof/>
                              </w:rPr>
                            </w:pPr>
                            <w:r w:rsidRPr="00DB27C0">
                              <w:rPr>
                                <w:b/>
                                <w:noProof/>
                              </w:rPr>
                              <w:t>Утверждаю</w:t>
                            </w:r>
                          </w:p>
                        </w:tc>
                        <w:tc>
                          <w:tcPr>
                            <w:tcW w:w="1457" w:type="dxa"/>
                            <w:vAlign w:val="center"/>
                          </w:tcPr>
                          <w:p w:rsidR="00C432DB" w:rsidRPr="00DB27C0" w:rsidRDefault="00C432DB" w:rsidP="00CC4413">
                            <w:pPr>
                              <w:ind w:left="0"/>
                              <w:rPr>
                                <w:b/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vAlign w:val="center"/>
                          </w:tcPr>
                          <w:p w:rsidR="00C432DB" w:rsidRPr="00DB27C0" w:rsidRDefault="00C432DB" w:rsidP="00CC4413">
                            <w:pPr>
                              <w:ind w:left="0"/>
                              <w:rPr>
                                <w:b/>
                                <w:noProof/>
                              </w:rPr>
                            </w:pPr>
                            <w:r w:rsidRPr="00DB27C0">
                              <w:rPr>
                                <w:b/>
                                <w:noProof/>
                              </w:rPr>
                              <w:t>Согласовано</w:t>
                            </w:r>
                          </w:p>
                        </w:tc>
                      </w:tr>
                      <w:tr w:rsidR="00C432DB" w:rsidRPr="00DB27C0" w:rsidTr="00CC4413">
                        <w:trPr>
                          <w:trHeight w:val="300"/>
                        </w:trPr>
                        <w:tc>
                          <w:tcPr>
                            <w:tcW w:w="3420" w:type="dxa"/>
                            <w:vAlign w:val="bottom"/>
                          </w:tcPr>
                          <w:p w:rsidR="00C432DB" w:rsidRPr="00DB27C0" w:rsidRDefault="00C432DB" w:rsidP="00CC4413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 w:rsidRPr="00DB27C0">
                              <w:rPr>
                                <w:noProof/>
                              </w:rPr>
                              <w:t xml:space="preserve">Генеральный директор </w:t>
                            </w:r>
                          </w:p>
                          <w:p w:rsidR="00C432DB" w:rsidRPr="00DB27C0" w:rsidRDefault="00C432DB" w:rsidP="009B68B4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 w:rsidRPr="00DB27C0">
                              <w:rPr>
                                <w:noProof/>
                              </w:rPr>
                              <w:t>ООО «Кельник</w:t>
                            </w:r>
                            <w:r>
                              <w:rPr>
                                <w:noProof/>
                              </w:rPr>
                              <w:t xml:space="preserve"> студиос</w:t>
                            </w:r>
                            <w:r w:rsidRPr="00DB27C0">
                              <w:rPr>
                                <w:noProof/>
                              </w:rPr>
                              <w:t>»</w:t>
                            </w:r>
                          </w:p>
                        </w:tc>
                        <w:tc>
                          <w:tcPr>
                            <w:tcW w:w="1457" w:type="dxa"/>
                            <w:vAlign w:val="center"/>
                          </w:tcPr>
                          <w:p w:rsidR="00C432DB" w:rsidRPr="009B68B4" w:rsidRDefault="00C432DB" w:rsidP="00CC4413">
                            <w:pPr>
                              <w:ind w:left="0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vAlign w:val="center"/>
                          </w:tcPr>
                          <w:p w:rsidR="00C432DB" w:rsidRPr="009B68B4" w:rsidRDefault="00C432DB" w:rsidP="00CC4413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Генеральный директор</w:t>
                            </w:r>
                          </w:p>
                          <w:p w:rsidR="00C432DB" w:rsidRPr="009B68B4" w:rsidRDefault="00C432DB" w:rsidP="00C07C42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ООО</w:t>
                            </w:r>
                            <w:r w:rsidRPr="009B68B4">
                              <w:rPr>
                                <w:noProof/>
                              </w:rPr>
                              <w:t xml:space="preserve"> «</w:t>
                            </w:r>
                            <w:r>
                              <w:rPr>
                                <w:noProof/>
                              </w:rPr>
                              <w:t>Сидак-СП</w:t>
                            </w:r>
                            <w:r w:rsidRPr="009B68B4">
                              <w:rPr>
                                <w:noProof/>
                              </w:rPr>
                              <w:t>»</w:t>
                            </w:r>
                          </w:p>
                        </w:tc>
                      </w:tr>
                      <w:tr w:rsidR="00C432DB" w:rsidRPr="00DB27C0" w:rsidTr="00CC4413">
                        <w:trPr>
                          <w:trHeight w:val="300"/>
                        </w:trPr>
                        <w:tc>
                          <w:tcPr>
                            <w:tcW w:w="3420" w:type="dxa"/>
                            <w:vAlign w:val="bottom"/>
                          </w:tcPr>
                          <w:p w:rsidR="00C432DB" w:rsidRPr="00DB27C0" w:rsidRDefault="00C432DB" w:rsidP="00CC4413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 w:rsidRPr="00DB27C0">
                              <w:rPr>
                                <w:noProof/>
                              </w:rPr>
                              <w:t>_______________ Кельник О.А.</w:t>
                            </w:r>
                          </w:p>
                        </w:tc>
                        <w:tc>
                          <w:tcPr>
                            <w:tcW w:w="1457" w:type="dxa"/>
                            <w:vAlign w:val="center"/>
                          </w:tcPr>
                          <w:p w:rsidR="00C432DB" w:rsidRPr="009B68B4" w:rsidRDefault="00C432DB" w:rsidP="00CC4413">
                            <w:pPr>
                              <w:ind w:left="0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vAlign w:val="center"/>
                          </w:tcPr>
                          <w:p w:rsidR="00C432DB" w:rsidRPr="009B68B4" w:rsidRDefault="00C432DB" w:rsidP="00C07C42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 w:rsidRPr="009B68B4">
                              <w:rPr>
                                <w:bCs/>
                                <w:iCs/>
                                <w:noProof/>
                              </w:rPr>
                              <w:t xml:space="preserve">_____________ </w:t>
                            </w:r>
                            <w:r>
                              <w:rPr>
                                <w:noProof/>
                              </w:rPr>
                              <w:t>Испирян</w:t>
                            </w:r>
                            <w:r w:rsidRPr="009B68B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Х</w:t>
                            </w:r>
                            <w:r w:rsidRPr="009B68B4"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t>К</w:t>
                            </w:r>
                            <w:r w:rsidRPr="009B68B4"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C432DB" w:rsidRPr="00DB27C0" w:rsidTr="00CC4413">
                        <w:trPr>
                          <w:trHeight w:val="300"/>
                        </w:trPr>
                        <w:tc>
                          <w:tcPr>
                            <w:tcW w:w="3420" w:type="dxa"/>
                            <w:vAlign w:val="bottom"/>
                          </w:tcPr>
                          <w:p w:rsidR="00C432DB" w:rsidRPr="00DB27C0" w:rsidRDefault="00C432DB" w:rsidP="00A53CCC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 w:rsidRPr="00DB27C0">
                              <w:rPr>
                                <w:noProof/>
                              </w:rPr>
                              <w:t>«___»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B27C0">
                              <w:rPr>
                                <w:noProof/>
                              </w:rPr>
                              <w:t>_____________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B27C0">
                              <w:rPr>
                                <w:noProof/>
                              </w:rPr>
                              <w:t>201</w:t>
                            </w:r>
                            <w:r>
                              <w:rPr>
                                <w:noProof/>
                              </w:rPr>
                              <w:t>5 г.</w:t>
                            </w:r>
                          </w:p>
                        </w:tc>
                        <w:tc>
                          <w:tcPr>
                            <w:tcW w:w="1457" w:type="dxa"/>
                            <w:vAlign w:val="center"/>
                          </w:tcPr>
                          <w:p w:rsidR="00C432DB" w:rsidRPr="00DB27C0" w:rsidRDefault="00C432DB" w:rsidP="00CC4413">
                            <w:pPr>
                              <w:ind w:left="0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vAlign w:val="center"/>
                          </w:tcPr>
                          <w:p w:rsidR="00C432DB" w:rsidRPr="00DB27C0" w:rsidRDefault="00C432DB" w:rsidP="00A53CCC">
                            <w:pPr>
                              <w:ind w:left="0"/>
                              <w:rPr>
                                <w:bCs/>
                                <w:noProof/>
                              </w:rPr>
                            </w:pPr>
                            <w:r w:rsidRPr="00DB27C0">
                              <w:rPr>
                                <w:bCs/>
                                <w:noProof/>
                              </w:rPr>
                              <w:t>«___»</w:t>
                            </w:r>
                            <w:r>
                              <w:rPr>
                                <w:bCs/>
                                <w:noProof/>
                              </w:rPr>
                              <w:t xml:space="preserve"> </w:t>
                            </w:r>
                            <w:r w:rsidRPr="00DB27C0">
                              <w:rPr>
                                <w:bCs/>
                                <w:noProof/>
                              </w:rPr>
                              <w:t>_____________</w:t>
                            </w:r>
                            <w:r>
                              <w:rPr>
                                <w:bCs/>
                                <w:noProof/>
                              </w:rPr>
                              <w:t xml:space="preserve"> </w:t>
                            </w:r>
                            <w:r w:rsidRPr="00DB27C0">
                              <w:rPr>
                                <w:bCs/>
                                <w:noProof/>
                              </w:rPr>
                              <w:t>201</w:t>
                            </w:r>
                            <w:r>
                              <w:rPr>
                                <w:bCs/>
                                <w:noProof/>
                              </w:rPr>
                              <w:t>5 г.</w:t>
                            </w:r>
                          </w:p>
                        </w:tc>
                      </w:tr>
                    </w:tbl>
                    <w:p w:rsidR="00C432DB" w:rsidRPr="008D70FC" w:rsidRDefault="00C432DB" w:rsidP="00CC4413">
                      <w:pPr>
                        <w:pStyle w:val="af3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dt>
      <w:sdtPr>
        <w:rPr>
          <w:rFonts w:ascii="Univers LT CYR 55" w:eastAsiaTheme="minorHAnsi" w:hAnsi="Univers LT CYR 55" w:cstheme="minorBidi"/>
          <w:b w:val="0"/>
          <w:bCs w:val="0"/>
          <w:color w:val="auto"/>
          <w:sz w:val="20"/>
          <w:szCs w:val="22"/>
        </w:rPr>
        <w:id w:val="1860234685"/>
        <w:docPartObj>
          <w:docPartGallery w:val="Table of Contents"/>
          <w:docPartUnique/>
        </w:docPartObj>
      </w:sdtPr>
      <w:sdtContent>
        <w:p w:rsidR="00313630" w:rsidRPr="00B61D0A" w:rsidRDefault="00313630" w:rsidP="00313630">
          <w:pPr>
            <w:pStyle w:val="af8"/>
            <w:pageBreakBefore/>
            <w:spacing w:after="480"/>
            <w:ind w:left="2438"/>
            <w:rPr>
              <w:b w:val="0"/>
              <w:color w:val="auto"/>
              <w:spacing w:val="-14"/>
              <w:sz w:val="32"/>
              <w:szCs w:val="32"/>
            </w:rPr>
          </w:pPr>
          <w:r w:rsidRPr="00B61D0A">
            <w:rPr>
              <w:b w:val="0"/>
              <w:color w:val="auto"/>
              <w:spacing w:val="-14"/>
              <w:sz w:val="32"/>
              <w:szCs w:val="32"/>
            </w:rPr>
            <w:t>Оглавление</w:t>
          </w:r>
        </w:p>
        <w:p w:rsidR="003E0EC6" w:rsidRPr="00B61D0A" w:rsidRDefault="00720EA9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 w:rsidRPr="00B61D0A">
            <w:fldChar w:fldCharType="begin"/>
          </w:r>
          <w:r w:rsidRPr="00B61D0A">
            <w:instrText xml:space="preserve"> TOC \o "1-2" \h \z \u </w:instrText>
          </w:r>
          <w:r w:rsidRPr="00B61D0A">
            <w:fldChar w:fldCharType="separate"/>
          </w:r>
          <w:hyperlink w:anchor="_Toc426727182" w:history="1">
            <w:r w:rsidR="003E0EC6" w:rsidRPr="00B61D0A">
              <w:rPr>
                <w:rStyle w:val="af5"/>
                <w:rFonts w:asciiTheme="majorHAnsi" w:eastAsia="UniversC" w:hAnsiTheme="majorHAnsi"/>
                <w:noProof/>
                <w:spacing w:val="-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01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noProof/>
              </w:rPr>
              <w:t>Введение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_Toc426727182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3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426727183" w:history="1">
            <w:r w:rsidR="003E0EC6" w:rsidRPr="00B61D0A">
              <w:rPr>
                <w:rStyle w:val="af5"/>
                <w:rFonts w:asciiTheme="majorHAnsi" w:eastAsia="UniversC" w:hAnsiTheme="majorHAnsi"/>
                <w:noProof/>
                <w:spacing w:val="-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02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>Требования к</w:t>
            </w:r>
            <w:r w:rsidR="003E0EC6" w:rsidRPr="00B61D0A">
              <w:rPr>
                <w:rStyle w:val="af5"/>
                <w:rFonts w:eastAsia="UniversC"/>
                <w:noProof/>
                <w:lang w:val="en-US"/>
              </w:rPr>
              <w:t xml:space="preserve"> </w:t>
            </w:r>
            <w:r w:rsidR="003E0EC6" w:rsidRPr="00B61D0A">
              <w:rPr>
                <w:rStyle w:val="af5"/>
                <w:noProof/>
              </w:rPr>
              <w:t>дизайну</w:t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 сайта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_Toc426727183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3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22"/>
            <w:rPr>
              <w:rFonts w:asciiTheme="minorHAnsi" w:eastAsiaTheme="minorEastAsia" w:hAnsiTheme="minorHAnsi"/>
              <w:noProof/>
              <w:sz w:val="22"/>
            </w:rPr>
          </w:pPr>
          <w:hyperlink w:anchor="_Toc426727184" w:history="1">
            <w:r w:rsidR="003E0EC6" w:rsidRPr="00B61D0A">
              <w:rPr>
                <w:rStyle w:val="af5"/>
                <w:rFonts w:eastAsia="Univers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Требования к </w:t>
            </w:r>
            <w:r w:rsidR="003E0EC6" w:rsidRPr="00B61D0A">
              <w:rPr>
                <w:rStyle w:val="af5"/>
                <w:noProof/>
              </w:rPr>
              <w:t>эскизам</w:t>
            </w:r>
            <w:r w:rsidR="003E0EC6" w:rsidRPr="00B61D0A">
              <w:rPr>
                <w:rStyle w:val="af5"/>
                <w:rFonts w:eastAsia="UniversC"/>
                <w:noProof/>
                <w:lang w:val="en-US"/>
              </w:rPr>
              <w:t>/</w:t>
            </w:r>
            <w:r w:rsidR="003E0EC6" w:rsidRPr="00B61D0A">
              <w:rPr>
                <w:rStyle w:val="af5"/>
                <w:noProof/>
              </w:rPr>
              <w:t>прототипам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_Toc426727184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3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22"/>
            <w:rPr>
              <w:rFonts w:asciiTheme="minorHAnsi" w:eastAsiaTheme="minorEastAsia" w:hAnsiTheme="minorHAnsi"/>
              <w:noProof/>
              <w:sz w:val="22"/>
            </w:rPr>
          </w:pPr>
          <w:hyperlink w:anchor="_Toc426727185" w:history="1">
            <w:r w:rsidR="003E0EC6" w:rsidRPr="00B61D0A">
              <w:rPr>
                <w:rStyle w:val="af5"/>
                <w:rFonts w:eastAsia="Univers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Требования </w:t>
            </w:r>
            <w:r w:rsidR="003E0EC6" w:rsidRPr="00B61D0A">
              <w:rPr>
                <w:rStyle w:val="af5"/>
                <w:noProof/>
              </w:rPr>
              <w:t>Заказчика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_Toc426727185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3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22"/>
            <w:rPr>
              <w:rFonts w:asciiTheme="minorHAnsi" w:eastAsiaTheme="minorEastAsia" w:hAnsiTheme="minorHAnsi"/>
              <w:noProof/>
              <w:sz w:val="22"/>
            </w:rPr>
          </w:pPr>
          <w:hyperlink w:anchor="_Toc426727186" w:history="1">
            <w:r w:rsidR="003E0EC6" w:rsidRPr="00B61D0A">
              <w:rPr>
                <w:rStyle w:val="af5"/>
                <w:rFonts w:eastAsia="Univers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noProof/>
              </w:rPr>
              <w:t>Рекомендованные</w:t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 </w:t>
            </w:r>
            <w:r w:rsidR="003E0EC6" w:rsidRPr="00B61D0A">
              <w:rPr>
                <w:rStyle w:val="af5"/>
                <w:noProof/>
              </w:rPr>
              <w:t>сайты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_Toc426727186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3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426727187" w:history="1">
            <w:r w:rsidR="003E0EC6" w:rsidRPr="00B61D0A">
              <w:rPr>
                <w:rStyle w:val="af5"/>
                <w:rFonts w:asciiTheme="majorHAnsi" w:hAnsiTheme="majorHAnsi"/>
                <w:noProof/>
                <w:spacing w:val="-20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03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noProof/>
              </w:rPr>
              <w:t>Глоссарий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_Toc426727187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4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426727188" w:history="1">
            <w:r w:rsidR="003E0EC6" w:rsidRPr="00B61D0A">
              <w:rPr>
                <w:rStyle w:val="af5"/>
                <w:rFonts w:asciiTheme="majorHAnsi" w:eastAsia="UniversC" w:hAnsiTheme="majorHAnsi"/>
                <w:noProof/>
                <w:spacing w:val="-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04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Структура </w:t>
            </w:r>
            <w:r w:rsidR="003E0EC6" w:rsidRPr="00B61D0A">
              <w:rPr>
                <w:rStyle w:val="af5"/>
                <w:noProof/>
              </w:rPr>
              <w:t>сайта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_Toc426727188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5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426727189" w:history="1">
            <w:r w:rsidR="003E0EC6" w:rsidRPr="00B61D0A">
              <w:rPr>
                <w:rStyle w:val="af5"/>
                <w:rFonts w:asciiTheme="majorHAnsi" w:eastAsia="UniversC" w:hAnsiTheme="majorHAnsi"/>
                <w:noProof/>
                <w:spacing w:val="-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05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Список </w:t>
            </w:r>
            <w:r w:rsidR="003E0EC6" w:rsidRPr="00B61D0A">
              <w:rPr>
                <w:rStyle w:val="af5"/>
                <w:noProof/>
              </w:rPr>
              <w:t>необходимых</w:t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 макетов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_Toc426727189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6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426727190" w:history="1">
            <w:r w:rsidR="003E0EC6" w:rsidRPr="00B61D0A">
              <w:rPr>
                <w:rStyle w:val="af5"/>
                <w:rFonts w:asciiTheme="majorHAnsi" w:eastAsia="UniversC" w:hAnsiTheme="majorHAnsi"/>
                <w:noProof/>
                <w:spacing w:val="-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06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noProof/>
              </w:rPr>
              <w:t>Описание</w:t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 </w:t>
            </w:r>
            <w:r w:rsidR="003E0EC6" w:rsidRPr="00B61D0A">
              <w:rPr>
                <w:rStyle w:val="af5"/>
                <w:noProof/>
              </w:rPr>
              <w:t>страниц</w:t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 сайта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_Toc426727190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8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22"/>
            <w:rPr>
              <w:rFonts w:asciiTheme="minorHAnsi" w:eastAsiaTheme="minorEastAsia" w:hAnsiTheme="minorHAnsi"/>
              <w:noProof/>
              <w:sz w:val="22"/>
            </w:rPr>
          </w:pPr>
          <w:hyperlink w:anchor="_Toc426727191" w:history="1">
            <w:r w:rsidR="003E0EC6" w:rsidRPr="00B61D0A">
              <w:rPr>
                <w:rStyle w:val="af5"/>
                <w:rFonts w:eastAsia="Univers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Сквозные элементы </w:t>
            </w:r>
            <w:r w:rsidR="003E0EC6" w:rsidRPr="00B61D0A">
              <w:rPr>
                <w:rStyle w:val="af5"/>
                <w:noProof/>
              </w:rPr>
              <w:t>страниц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_Toc426727191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8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22"/>
            <w:rPr>
              <w:rFonts w:asciiTheme="minorHAnsi" w:eastAsiaTheme="minorEastAsia" w:hAnsiTheme="minorHAnsi"/>
              <w:noProof/>
              <w:sz w:val="22"/>
            </w:rPr>
          </w:pPr>
          <w:hyperlink w:anchor="_Toc426727192" w:history="1">
            <w:r w:rsidR="003E0EC6" w:rsidRPr="00B61D0A">
              <w:rPr>
                <w:rStyle w:val="af5"/>
                <w:rFonts w:eastAsia="Univers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Главная </w:t>
            </w:r>
            <w:r w:rsidR="003E0EC6" w:rsidRPr="00B61D0A">
              <w:rPr>
                <w:rStyle w:val="af5"/>
                <w:noProof/>
              </w:rPr>
              <w:t>страница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_Toc426727192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10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22"/>
            <w:rPr>
              <w:rFonts w:asciiTheme="minorHAnsi" w:eastAsiaTheme="minorEastAsia" w:hAnsiTheme="minorHAnsi"/>
              <w:noProof/>
              <w:sz w:val="22"/>
            </w:rPr>
          </w:pPr>
          <w:hyperlink w:anchor="_Toc426727193" w:history="1">
            <w:r w:rsidR="003E0EC6" w:rsidRPr="00B61D0A">
              <w:rPr>
                <w:rStyle w:val="af5"/>
                <w:rFonts w:eastAsia="Univers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noProof/>
              </w:rPr>
              <w:t>Внутренние</w:t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 страницы сайта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_Toc426727193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12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426727194" w:history="1">
            <w:r w:rsidR="003E0EC6" w:rsidRPr="00B61D0A">
              <w:rPr>
                <w:rStyle w:val="af5"/>
                <w:rFonts w:asciiTheme="majorHAnsi" w:eastAsia="UniversC" w:hAnsiTheme="majorHAnsi"/>
                <w:noProof/>
                <w:spacing w:val="-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07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>Инфоблоки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_Toc426727194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39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426727195" w:history="1">
            <w:r w:rsidR="003E0EC6" w:rsidRPr="00B61D0A">
              <w:rPr>
                <w:rStyle w:val="af5"/>
                <w:rFonts w:asciiTheme="majorHAnsi" w:eastAsia="UniversC" w:hAnsiTheme="majorHAnsi"/>
                <w:noProof/>
                <w:spacing w:val="-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08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Требования по </w:t>
            </w:r>
            <w:r w:rsidR="003E0EC6" w:rsidRPr="00B61D0A">
              <w:rPr>
                <w:rStyle w:val="af5"/>
                <w:noProof/>
              </w:rPr>
              <w:t>отображению</w:t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 сайта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_Toc426727195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44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426727196" w:history="1">
            <w:r w:rsidR="003E0EC6" w:rsidRPr="00B61D0A">
              <w:rPr>
                <w:rStyle w:val="af5"/>
                <w:rFonts w:asciiTheme="majorHAnsi" w:eastAsia="UniversC" w:hAnsiTheme="majorHAnsi"/>
                <w:noProof/>
                <w:spacing w:val="-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09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Требования к </w:t>
            </w:r>
            <w:r w:rsidR="003E0EC6" w:rsidRPr="00B61D0A">
              <w:rPr>
                <w:rStyle w:val="af5"/>
                <w:noProof/>
              </w:rPr>
              <w:t>инструментам</w:t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 разработки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_Toc426727196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44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426727197" w:history="1">
            <w:r w:rsidR="003E0EC6" w:rsidRPr="00B61D0A">
              <w:rPr>
                <w:rStyle w:val="af5"/>
                <w:rFonts w:asciiTheme="majorHAnsi" w:eastAsia="UniversC" w:hAnsiTheme="majorHAnsi"/>
                <w:noProof/>
                <w:spacing w:val="-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Средства </w:t>
            </w:r>
            <w:r w:rsidR="003E0EC6" w:rsidRPr="00B61D0A">
              <w:rPr>
                <w:rStyle w:val="af5"/>
                <w:noProof/>
              </w:rPr>
              <w:t>администрирования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_Toc426727197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45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E0EC6" w:rsidRPr="00B61D0A" w:rsidRDefault="00C432DB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426727198" w:history="1">
            <w:r w:rsidR="003E0EC6" w:rsidRPr="00B61D0A">
              <w:rPr>
                <w:rStyle w:val="af5"/>
                <w:rFonts w:asciiTheme="majorHAnsi" w:eastAsia="UniversC" w:hAnsiTheme="majorHAnsi"/>
                <w:noProof/>
                <w:spacing w:val="-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3E0EC6" w:rsidRPr="00B61D0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0EC6" w:rsidRPr="00B61D0A">
              <w:rPr>
                <w:rStyle w:val="af5"/>
                <w:rFonts w:eastAsia="UniversC"/>
                <w:noProof/>
              </w:rPr>
              <w:t xml:space="preserve">Источники </w:t>
            </w:r>
            <w:r w:rsidR="003E0EC6" w:rsidRPr="00B61D0A">
              <w:rPr>
                <w:rStyle w:val="af5"/>
                <w:noProof/>
              </w:rPr>
              <w:t>информации</w:t>
            </w:r>
            <w:r w:rsidR="003E0EC6" w:rsidRPr="00B61D0A">
              <w:rPr>
                <w:noProof/>
                <w:webHidden/>
              </w:rPr>
              <w:tab/>
            </w:r>
            <w:r w:rsidR="003E0EC6" w:rsidRPr="00B61D0A">
              <w:rPr>
                <w:noProof/>
                <w:webHidden/>
              </w:rPr>
              <w:fldChar w:fldCharType="begin"/>
            </w:r>
            <w:r w:rsidR="003E0EC6" w:rsidRPr="00B61D0A">
              <w:rPr>
                <w:noProof/>
                <w:webHidden/>
              </w:rPr>
              <w:instrText xml:space="preserve"> PAGEREF _Toc426727198 \h </w:instrText>
            </w:r>
            <w:r w:rsidR="003E0EC6" w:rsidRPr="00B61D0A">
              <w:rPr>
                <w:noProof/>
                <w:webHidden/>
              </w:rPr>
            </w:r>
            <w:r w:rsidR="003E0EC6" w:rsidRPr="00B61D0A">
              <w:rPr>
                <w:noProof/>
                <w:webHidden/>
              </w:rPr>
              <w:fldChar w:fldCharType="separate"/>
            </w:r>
            <w:r w:rsidR="003E0EC6" w:rsidRPr="00B61D0A">
              <w:rPr>
                <w:noProof/>
                <w:webHidden/>
              </w:rPr>
              <w:t>45</w:t>
            </w:r>
            <w:r w:rsidR="003E0EC6" w:rsidRPr="00B61D0A">
              <w:rPr>
                <w:noProof/>
                <w:webHidden/>
              </w:rPr>
              <w:fldChar w:fldCharType="end"/>
            </w:r>
          </w:hyperlink>
        </w:p>
        <w:p w:rsidR="003C7CE0" w:rsidRPr="00B61D0A" w:rsidRDefault="00720EA9" w:rsidP="003C7CE0">
          <w:r w:rsidRPr="00B61D0A">
            <w:rPr>
              <w:sz w:val="24"/>
            </w:rPr>
            <w:fldChar w:fldCharType="end"/>
          </w:r>
        </w:p>
      </w:sdtContent>
    </w:sdt>
    <w:p w:rsidR="0052636C" w:rsidRPr="00B61D0A" w:rsidRDefault="0052636C" w:rsidP="0052636C">
      <w:pPr>
        <w:pStyle w:val="1"/>
        <w:pageBreakBefore/>
        <w:rPr>
          <w:rFonts w:eastAsia="UniversC"/>
        </w:rPr>
      </w:pPr>
      <w:bookmarkStart w:id="0" w:name="_Toc326939233"/>
      <w:bookmarkStart w:id="1" w:name="_Toc426727182"/>
      <w:r w:rsidRPr="00B61D0A">
        <w:lastRenderedPageBreak/>
        <w:t>Введение</w:t>
      </w:r>
      <w:bookmarkEnd w:id="0"/>
      <w:bookmarkEnd w:id="1"/>
    </w:p>
    <w:p w:rsidR="0052636C" w:rsidRPr="00B61D0A" w:rsidRDefault="0052636C" w:rsidP="0052636C">
      <w:pPr>
        <w:rPr>
          <w:rFonts w:eastAsia="Times New Roman"/>
        </w:rPr>
      </w:pPr>
      <w:r w:rsidRPr="00B61D0A">
        <w:t xml:space="preserve">Настоящий документ содержит требования по созданию сайта </w:t>
      </w:r>
      <w:r w:rsidR="005D2D8F" w:rsidRPr="00B61D0A">
        <w:t>компании</w:t>
      </w:r>
      <w:r w:rsidR="009B68B4" w:rsidRPr="00B61D0A">
        <w:t xml:space="preserve"> </w:t>
      </w:r>
      <w:r w:rsidRPr="00B61D0A">
        <w:t>«</w:t>
      </w:r>
      <w:proofErr w:type="spellStart"/>
      <w:r w:rsidR="005D2D8F" w:rsidRPr="00B61D0A">
        <w:t>Сидак</w:t>
      </w:r>
      <w:proofErr w:type="spellEnd"/>
      <w:r w:rsidR="005D2D8F" w:rsidRPr="00B61D0A">
        <w:t>-СП</w:t>
      </w:r>
      <w:r w:rsidRPr="00B61D0A">
        <w:t>» (далее</w:t>
      </w:r>
      <w:r w:rsidRPr="00B61D0A">
        <w:rPr>
          <w:lang w:val="en-US"/>
        </w:rPr>
        <w:t> </w:t>
      </w:r>
      <w:r w:rsidRPr="00B61D0A">
        <w:t>— Сайт).</w:t>
      </w:r>
    </w:p>
    <w:p w:rsidR="0052636C" w:rsidRPr="00B61D0A" w:rsidRDefault="0052636C" w:rsidP="0016752E">
      <w:r w:rsidRPr="00B61D0A">
        <w:t>Техническое задание (далее</w:t>
      </w:r>
      <w:r w:rsidRPr="00B61D0A">
        <w:rPr>
          <w:lang w:val="en-US"/>
        </w:rPr>
        <w:t> </w:t>
      </w:r>
      <w:r w:rsidRPr="00B61D0A">
        <w:t>— ТЗ) является Приложением №</w:t>
      </w:r>
      <w:r w:rsidR="0016752E" w:rsidRPr="00B61D0A">
        <w:t>3</w:t>
      </w:r>
      <w:r w:rsidRPr="00B61D0A">
        <w:t xml:space="preserve"> </w:t>
      </w:r>
      <w:r w:rsidR="00FE0AA9" w:rsidRPr="00B61D0A">
        <w:t xml:space="preserve">к </w:t>
      </w:r>
      <w:r w:rsidRPr="00B61D0A">
        <w:t>Договору №</w:t>
      </w:r>
      <w:r w:rsidR="009B68B4" w:rsidRPr="00B61D0A">
        <w:t> </w:t>
      </w:r>
      <w:r w:rsidR="005D2D8F" w:rsidRPr="00B61D0A">
        <w:t xml:space="preserve">К2115-010112 </w:t>
      </w:r>
      <w:r w:rsidR="0016752E" w:rsidRPr="00B61D0A">
        <w:t>от 18 марта 2015 г.</w:t>
      </w:r>
    </w:p>
    <w:p w:rsidR="0052636C" w:rsidRPr="00B61D0A" w:rsidRDefault="0052636C" w:rsidP="0052636C">
      <w:r w:rsidRPr="00B61D0A">
        <w:t>После утверждения ТЗ все описанные требования по созданию и реализ</w:t>
      </w:r>
      <w:r w:rsidRPr="00B61D0A">
        <w:t>а</w:t>
      </w:r>
      <w:r w:rsidRPr="00B61D0A">
        <w:t>ции внутренней функциональности сайта могут быть изменены только по обоюдному согласию сторон на основании заключения дополнительного соглашения к вышеозначенному договору.</w:t>
      </w:r>
    </w:p>
    <w:p w:rsidR="0052636C" w:rsidRPr="00B61D0A" w:rsidRDefault="0052636C" w:rsidP="0052636C">
      <w:pPr>
        <w:pStyle w:val="1"/>
        <w:rPr>
          <w:rFonts w:eastAsia="UniversC"/>
        </w:rPr>
      </w:pPr>
      <w:bookmarkStart w:id="2" w:name="_Toc326939235"/>
      <w:bookmarkStart w:id="3" w:name="_Toc426727183"/>
      <w:r w:rsidRPr="00B61D0A">
        <w:rPr>
          <w:rFonts w:eastAsia="UniversC"/>
        </w:rPr>
        <w:t>Требования к</w:t>
      </w:r>
      <w:r w:rsidRPr="00B61D0A">
        <w:rPr>
          <w:rFonts w:eastAsia="UniversC"/>
          <w:lang w:val="en-US"/>
        </w:rPr>
        <w:t xml:space="preserve"> </w:t>
      </w:r>
      <w:r w:rsidRPr="00B61D0A">
        <w:t>дизайну</w:t>
      </w:r>
      <w:r w:rsidRPr="00B61D0A">
        <w:rPr>
          <w:rFonts w:eastAsia="UniversC"/>
        </w:rPr>
        <w:t xml:space="preserve"> сайта</w:t>
      </w:r>
      <w:bookmarkEnd w:id="2"/>
      <w:bookmarkEnd w:id="3"/>
    </w:p>
    <w:p w:rsidR="0052636C" w:rsidRPr="00B61D0A" w:rsidRDefault="0052636C" w:rsidP="0052636C">
      <w:pPr>
        <w:pStyle w:val="20"/>
        <w:rPr>
          <w:rFonts w:eastAsia="UniversC"/>
        </w:rPr>
      </w:pPr>
      <w:bookmarkStart w:id="4" w:name="_Toc326939236"/>
      <w:bookmarkStart w:id="5" w:name="_Toc426727184"/>
      <w:r w:rsidRPr="00B61D0A">
        <w:rPr>
          <w:rFonts w:eastAsia="UniversC"/>
        </w:rPr>
        <w:t xml:space="preserve">Требования </w:t>
      </w:r>
      <w:r w:rsidR="001148C0" w:rsidRPr="00B61D0A">
        <w:rPr>
          <w:rFonts w:eastAsia="UniversC"/>
        </w:rPr>
        <w:t xml:space="preserve">к </w:t>
      </w:r>
      <w:r w:rsidRPr="00B61D0A">
        <w:t>эскиз</w:t>
      </w:r>
      <w:r w:rsidR="001148C0" w:rsidRPr="00B61D0A">
        <w:t>ам</w:t>
      </w:r>
      <w:r w:rsidRPr="00B61D0A">
        <w:rPr>
          <w:rFonts w:eastAsia="UniversC"/>
          <w:lang w:val="en-US"/>
        </w:rPr>
        <w:t>/</w:t>
      </w:r>
      <w:r w:rsidRPr="00B61D0A">
        <w:t>прототипа</w:t>
      </w:r>
      <w:bookmarkEnd w:id="4"/>
      <w:r w:rsidR="001148C0" w:rsidRPr="00B61D0A">
        <w:t>м</w:t>
      </w:r>
      <w:bookmarkEnd w:id="5"/>
    </w:p>
    <w:p w:rsidR="0052636C" w:rsidRPr="00B61D0A" w:rsidRDefault="0052636C" w:rsidP="0052636C">
      <w:pPr>
        <w:rPr>
          <w:rFonts w:eastAsia="Times New Roman"/>
        </w:rPr>
      </w:pPr>
      <w:r w:rsidRPr="00B61D0A">
        <w:t>Настоящее Техническое задание предусматривает согласованность эскизов и прототипа ключевых страниц сайта. Все макеты должны быть разработ</w:t>
      </w:r>
      <w:r w:rsidRPr="00B61D0A">
        <w:t>а</w:t>
      </w:r>
      <w:r w:rsidRPr="00B61D0A">
        <w:t xml:space="preserve">ны с учетом созданных эскизов/прототипа. Внесение изменений в структуру </w:t>
      </w:r>
      <w:proofErr w:type="gramStart"/>
      <w:r w:rsidRPr="00B61D0A">
        <w:t>страниц</w:t>
      </w:r>
      <w:proofErr w:type="gramEnd"/>
      <w:r w:rsidRPr="00B61D0A">
        <w:t xml:space="preserve"> возможно внести только по обоюдному согласию сторон.</w:t>
      </w:r>
    </w:p>
    <w:p w:rsidR="0052636C" w:rsidRPr="00B61D0A" w:rsidRDefault="0052636C" w:rsidP="0052636C">
      <w:pPr>
        <w:pStyle w:val="20"/>
        <w:rPr>
          <w:rFonts w:eastAsia="UniversC"/>
        </w:rPr>
      </w:pPr>
      <w:bookmarkStart w:id="6" w:name="_Toc326939237"/>
      <w:bookmarkStart w:id="7" w:name="_Toc426727185"/>
      <w:r w:rsidRPr="00B61D0A">
        <w:rPr>
          <w:rFonts w:eastAsia="UniversC"/>
        </w:rPr>
        <w:t xml:space="preserve">Требования </w:t>
      </w:r>
      <w:r w:rsidRPr="00B61D0A">
        <w:t>Заказчика</w:t>
      </w:r>
      <w:bookmarkEnd w:id="6"/>
      <w:bookmarkEnd w:id="7"/>
    </w:p>
    <w:p w:rsidR="00F66009" w:rsidRPr="00B61D0A" w:rsidRDefault="00F66009" w:rsidP="00191E85">
      <w:pPr>
        <w:numPr>
          <w:ilvl w:val="3"/>
          <w:numId w:val="16"/>
        </w:numPr>
      </w:pPr>
      <w:r w:rsidRPr="00B61D0A">
        <w:t>Дизайн сайта должен соответствовать стилю логотипа «</w:t>
      </w:r>
      <w:proofErr w:type="spellStart"/>
      <w:r w:rsidRPr="00B61D0A">
        <w:t>Сидак</w:t>
      </w:r>
      <w:proofErr w:type="spellEnd"/>
      <w:r w:rsidRPr="00B61D0A">
        <w:t>-СП».</w:t>
      </w:r>
    </w:p>
    <w:p w:rsidR="0052636C" w:rsidRPr="00B61D0A" w:rsidRDefault="0052636C" w:rsidP="0052636C">
      <w:pPr>
        <w:pStyle w:val="20"/>
        <w:rPr>
          <w:rFonts w:eastAsia="UniversC"/>
        </w:rPr>
      </w:pPr>
      <w:bookmarkStart w:id="8" w:name="_Toc326939238"/>
      <w:bookmarkStart w:id="9" w:name="_Toc426727186"/>
      <w:r w:rsidRPr="00B61D0A">
        <w:t>Рекомендованные</w:t>
      </w:r>
      <w:r w:rsidRPr="00B61D0A">
        <w:rPr>
          <w:rFonts w:eastAsia="UniversC"/>
        </w:rPr>
        <w:t xml:space="preserve"> </w:t>
      </w:r>
      <w:r w:rsidRPr="00B61D0A">
        <w:t>сайты</w:t>
      </w:r>
      <w:bookmarkEnd w:id="8"/>
      <w:bookmarkEnd w:id="9"/>
    </w:p>
    <w:p w:rsidR="00F66009" w:rsidRPr="00B61D0A" w:rsidRDefault="00F66009" w:rsidP="00F66009">
      <w:r w:rsidRPr="00B61D0A">
        <w:t xml:space="preserve">Представленные сайты рекомендованы с точки зрения только дизайна и приводятся исключительно для ознакомления дизайнера с визуальными предпочтениями клиента при этом не </w:t>
      </w:r>
      <w:proofErr w:type="gramStart"/>
      <w:r w:rsidRPr="00B61D0A">
        <w:t>значит</w:t>
      </w:r>
      <w:proofErr w:type="gramEnd"/>
      <w:r w:rsidRPr="00B61D0A">
        <w:t xml:space="preserve"> что разрабатываемый сайт должен выглядеть именно также как эти:</w:t>
      </w:r>
    </w:p>
    <w:p w:rsidR="00F66009" w:rsidRPr="00B61D0A" w:rsidRDefault="00C432DB" w:rsidP="00191E85">
      <w:pPr>
        <w:pStyle w:val="af0"/>
        <w:numPr>
          <w:ilvl w:val="0"/>
          <w:numId w:val="17"/>
        </w:numPr>
      </w:pPr>
      <w:hyperlink r:id="rId13" w:history="1">
        <w:r w:rsidR="00F66009" w:rsidRPr="00B61D0A">
          <w:rPr>
            <w:rStyle w:val="af5"/>
          </w:rPr>
          <w:t>http://www.ilcam.com/homepage-en.html</w:t>
        </w:r>
        <w:proofErr w:type="gramStart"/>
      </w:hyperlink>
      <w:r w:rsidR="00F66009" w:rsidRPr="00B61D0A">
        <w:t xml:space="preserve"> </w:t>
      </w:r>
      <w:r w:rsidR="00F66009" w:rsidRPr="00B61D0A">
        <w:br/>
        <w:t>П</w:t>
      </w:r>
      <w:proofErr w:type="gramEnd"/>
      <w:r w:rsidR="00F66009" w:rsidRPr="00B61D0A">
        <w:t>онравилась главная страница.</w:t>
      </w:r>
    </w:p>
    <w:p w:rsidR="00F66009" w:rsidRPr="00B61D0A" w:rsidRDefault="00C432DB" w:rsidP="00191E85">
      <w:pPr>
        <w:pStyle w:val="af0"/>
        <w:numPr>
          <w:ilvl w:val="0"/>
          <w:numId w:val="17"/>
        </w:numPr>
      </w:pPr>
      <w:hyperlink r:id="rId14" w:history="1">
        <w:r w:rsidR="00F66009" w:rsidRPr="00B61D0A">
          <w:rPr>
            <w:rStyle w:val="af5"/>
          </w:rPr>
          <w:t>http://www.fieramosca.it/ru/product/2000.html</w:t>
        </w:r>
      </w:hyperlink>
      <w:r w:rsidR="00F66009" w:rsidRPr="00B61D0A">
        <w:br/>
        <w:t>Пример понравившейся карточки фасада с готовой кухней.</w:t>
      </w:r>
    </w:p>
    <w:p w:rsidR="00F66009" w:rsidRPr="00B61D0A" w:rsidRDefault="00C432DB" w:rsidP="00191E85">
      <w:pPr>
        <w:pStyle w:val="af0"/>
        <w:numPr>
          <w:ilvl w:val="0"/>
          <w:numId w:val="17"/>
        </w:numPr>
      </w:pPr>
      <w:hyperlink r:id="rId15" w:history="1">
        <w:r w:rsidR="00F66009" w:rsidRPr="00B61D0A">
          <w:rPr>
            <w:rStyle w:val="af5"/>
          </w:rPr>
          <w:t>http://www.cuisines-schmidt.com/catalogue-cuisines-sur-mesure/</w:t>
        </w:r>
      </w:hyperlink>
      <w:r w:rsidR="00F66009" w:rsidRPr="00B61D0A">
        <w:br/>
        <w:t xml:space="preserve">Пример </w:t>
      </w:r>
      <w:r w:rsidR="00F66009" w:rsidRPr="00B61D0A">
        <w:rPr>
          <w:lang w:val="en-US"/>
        </w:rPr>
        <w:t>PDF</w:t>
      </w:r>
      <w:r w:rsidR="00F66009" w:rsidRPr="00B61D0A">
        <w:t xml:space="preserve"> каталога. Понравился способ просмотра с перелистыван</w:t>
      </w:r>
      <w:r w:rsidR="00F66009" w:rsidRPr="00B61D0A">
        <w:t>и</w:t>
      </w:r>
      <w:r w:rsidR="00F66009" w:rsidRPr="00B61D0A">
        <w:t>ем.</w:t>
      </w:r>
    </w:p>
    <w:p w:rsidR="00530ECA" w:rsidRPr="00B61D0A" w:rsidRDefault="00530ECA">
      <w:pPr>
        <w:spacing w:after="200" w:line="276" w:lineRule="auto"/>
        <w:ind w:left="0"/>
        <w:rPr>
          <w:u w:val="single"/>
        </w:rPr>
      </w:pPr>
      <w:r w:rsidRPr="00B61D0A">
        <w:rPr>
          <w:u w:val="single"/>
        </w:rPr>
        <w:br w:type="page"/>
      </w:r>
    </w:p>
    <w:p w:rsidR="0052636C" w:rsidRPr="00B61D0A" w:rsidRDefault="0052636C" w:rsidP="0052636C">
      <w:pPr>
        <w:pStyle w:val="1"/>
        <w:rPr>
          <w:lang w:val="en-US"/>
        </w:rPr>
      </w:pPr>
      <w:bookmarkStart w:id="10" w:name="_Toc326939240"/>
      <w:bookmarkStart w:id="11" w:name="_Toc426727187"/>
      <w:r w:rsidRPr="00B61D0A">
        <w:lastRenderedPageBreak/>
        <w:t>Глоссарий</w:t>
      </w:r>
      <w:bookmarkEnd w:id="10"/>
      <w:bookmarkEnd w:id="11"/>
    </w:p>
    <w:tbl>
      <w:tblPr>
        <w:tblW w:w="10093" w:type="dxa"/>
        <w:tblBorders>
          <w:bottom w:val="single" w:sz="8" w:space="0" w:color="1D1D1B"/>
        </w:tblBorders>
        <w:tblLayout w:type="fixed"/>
        <w:tblCellMar>
          <w:top w:w="170" w:type="dxa"/>
          <w:left w:w="0" w:type="dxa"/>
          <w:bottom w:w="170" w:type="dxa"/>
          <w:right w:w="227" w:type="dxa"/>
        </w:tblCellMar>
        <w:tblLook w:val="0020" w:firstRow="1" w:lastRow="0" w:firstColumn="0" w:lastColumn="0" w:noHBand="0" w:noVBand="0"/>
      </w:tblPr>
      <w:tblGrid>
        <w:gridCol w:w="2438"/>
        <w:gridCol w:w="7655"/>
      </w:tblGrid>
      <w:tr w:rsidR="0052636C" w:rsidRPr="00B61D0A" w:rsidTr="00EB71A5">
        <w:trPr>
          <w:cantSplit/>
          <w:trHeight w:val="345"/>
          <w:tblHeader/>
        </w:trPr>
        <w:tc>
          <w:tcPr>
            <w:tcW w:w="2438" w:type="dxa"/>
            <w:tcBorders>
              <w:bottom w:val="single" w:sz="8" w:space="0" w:color="1D1D1B"/>
            </w:tcBorders>
          </w:tcPr>
          <w:p w:rsidR="0052636C" w:rsidRPr="00B61D0A" w:rsidRDefault="0052636C" w:rsidP="00EB71A5">
            <w:pPr>
              <w:ind w:left="0"/>
              <w:rPr>
                <w:b/>
              </w:rPr>
            </w:pPr>
            <w:r w:rsidRPr="00B61D0A">
              <w:rPr>
                <w:b/>
              </w:rPr>
              <w:t>Термин</w:t>
            </w:r>
          </w:p>
        </w:tc>
        <w:tc>
          <w:tcPr>
            <w:tcW w:w="7655" w:type="dxa"/>
            <w:tcBorders>
              <w:bottom w:val="single" w:sz="8" w:space="0" w:color="1D1D1B"/>
            </w:tcBorders>
          </w:tcPr>
          <w:p w:rsidR="0052636C" w:rsidRPr="00B61D0A" w:rsidRDefault="0052636C" w:rsidP="00EB71A5">
            <w:pPr>
              <w:ind w:left="0"/>
              <w:rPr>
                <w:b/>
              </w:rPr>
            </w:pPr>
            <w:r w:rsidRPr="00B61D0A">
              <w:rPr>
                <w:b/>
              </w:rPr>
              <w:t>Определение</w:t>
            </w:r>
          </w:p>
        </w:tc>
      </w:tr>
      <w:tr w:rsidR="0052636C" w:rsidRPr="00B61D0A" w:rsidTr="00EB71A5">
        <w:trPr>
          <w:cantSplit/>
          <w:tblHeader/>
        </w:trPr>
        <w:tc>
          <w:tcPr>
            <w:tcW w:w="2438" w:type="dxa"/>
            <w:tcBorders>
              <w:bottom w:val="single" w:sz="8" w:space="0" w:color="1D1D1B"/>
            </w:tcBorders>
          </w:tcPr>
          <w:p w:rsidR="0052636C" w:rsidRPr="00B61D0A" w:rsidRDefault="0052636C" w:rsidP="00EB71A5">
            <w:pPr>
              <w:ind w:left="0"/>
            </w:pPr>
            <w:r w:rsidRPr="00B61D0A">
              <w:t>Текстовый блок</w:t>
            </w:r>
          </w:p>
        </w:tc>
        <w:tc>
          <w:tcPr>
            <w:tcW w:w="7655" w:type="dxa"/>
            <w:tcBorders>
              <w:bottom w:val="single" w:sz="8" w:space="0" w:color="1D1D1B"/>
            </w:tcBorders>
          </w:tcPr>
          <w:p w:rsidR="0052636C" w:rsidRPr="00B61D0A" w:rsidRDefault="0052636C" w:rsidP="00EB71A5">
            <w:pPr>
              <w:ind w:left="0"/>
            </w:pPr>
            <w:r w:rsidRPr="00B61D0A">
              <w:t>Блок текста, который может располагаться на произвольной странице и содержать любое количество форматированного текста с возможностью вставки иллюстраций.</w:t>
            </w:r>
          </w:p>
        </w:tc>
      </w:tr>
      <w:tr w:rsidR="0052636C" w:rsidRPr="00B61D0A" w:rsidTr="00EB71A5">
        <w:trPr>
          <w:cantSplit/>
          <w:tblHeader/>
        </w:trPr>
        <w:tc>
          <w:tcPr>
            <w:tcW w:w="2438" w:type="dxa"/>
            <w:tcBorders>
              <w:bottom w:val="single" w:sz="8" w:space="0" w:color="1D1D1B"/>
            </w:tcBorders>
          </w:tcPr>
          <w:p w:rsidR="0052636C" w:rsidRPr="00B61D0A" w:rsidRDefault="00892480" w:rsidP="00EB71A5">
            <w:pPr>
              <w:ind w:left="0"/>
            </w:pPr>
            <w:r w:rsidRPr="00B61D0A">
              <w:rPr>
                <w:lang w:val="en-US"/>
              </w:rPr>
              <w:t>WYSIWYG</w:t>
            </w:r>
            <w:r w:rsidR="0052636C" w:rsidRPr="00B61D0A">
              <w:t>-редактор</w:t>
            </w:r>
          </w:p>
        </w:tc>
        <w:tc>
          <w:tcPr>
            <w:tcW w:w="7655" w:type="dxa"/>
            <w:tcBorders>
              <w:bottom w:val="single" w:sz="8" w:space="0" w:color="1D1D1B"/>
            </w:tcBorders>
          </w:tcPr>
          <w:p w:rsidR="0052636C" w:rsidRPr="00B61D0A" w:rsidRDefault="0052636C" w:rsidP="00EB71A5">
            <w:pPr>
              <w:ind w:left="0"/>
            </w:pPr>
            <w:r w:rsidRPr="00B61D0A">
              <w:t>Блок свободного редактирования в панели управления сайтом, в котором могут быть размещены тексты, изображения, ссылки и другие виды стат</w:t>
            </w:r>
            <w:r w:rsidRPr="00B61D0A">
              <w:t>и</w:t>
            </w:r>
            <w:r w:rsidRPr="00B61D0A">
              <w:t>ческого контента.</w:t>
            </w:r>
          </w:p>
        </w:tc>
      </w:tr>
    </w:tbl>
    <w:p w:rsidR="00DA72E2" w:rsidRPr="00B61D0A" w:rsidRDefault="00DA72E2">
      <w:pPr>
        <w:spacing w:after="200" w:line="276" w:lineRule="auto"/>
        <w:ind w:left="0"/>
        <w:rPr>
          <w:rFonts w:eastAsia="UniversC" w:cstheme="majorBidi"/>
          <w:bCs/>
          <w:spacing w:val="-14"/>
          <w:sz w:val="32"/>
          <w:szCs w:val="28"/>
        </w:rPr>
      </w:pPr>
      <w:bookmarkStart w:id="12" w:name="_Toc326939241"/>
      <w:r w:rsidRPr="00B61D0A">
        <w:rPr>
          <w:rFonts w:eastAsia="UniversC"/>
        </w:rPr>
        <w:br w:type="page"/>
      </w:r>
    </w:p>
    <w:p w:rsidR="0052636C" w:rsidRPr="00B61D0A" w:rsidRDefault="00BA1245" w:rsidP="0052636C">
      <w:pPr>
        <w:pStyle w:val="1"/>
        <w:rPr>
          <w:rFonts w:eastAsia="UniversC"/>
        </w:rPr>
      </w:pPr>
      <w:bookmarkStart w:id="13" w:name="_Toc426727188"/>
      <w:r w:rsidRPr="00B61D0A"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348FBC" wp14:editId="617AF457">
            <wp:simplePos x="0" y="0"/>
            <wp:positionH relativeFrom="column">
              <wp:posOffset>1546860</wp:posOffset>
            </wp:positionH>
            <wp:positionV relativeFrom="paragraph">
              <wp:posOffset>534035</wp:posOffset>
            </wp:positionV>
            <wp:extent cx="4570730" cy="6524625"/>
            <wp:effectExtent l="0" t="0" r="1270" b="9525"/>
            <wp:wrapTopAndBottom/>
            <wp:docPr id="1" name="Рисунок 1" descr="C:\Users\Victor\Desktop\сида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esktop\сида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36C" w:rsidRPr="00B61D0A">
        <w:rPr>
          <w:rFonts w:eastAsia="UniversC"/>
        </w:rPr>
        <w:t xml:space="preserve">Структура </w:t>
      </w:r>
      <w:r w:rsidR="0052636C" w:rsidRPr="00B61D0A">
        <w:t>сайта</w:t>
      </w:r>
      <w:bookmarkEnd w:id="12"/>
      <w:bookmarkEnd w:id="13"/>
    </w:p>
    <w:p w:rsidR="00C801DB" w:rsidRPr="00B61D0A" w:rsidRDefault="00C801DB" w:rsidP="00C801DB">
      <w:pPr>
        <w:rPr>
          <w:b/>
        </w:rPr>
      </w:pPr>
      <w:bookmarkStart w:id="14" w:name="OLE_LINK42"/>
      <w:bookmarkStart w:id="15" w:name="OLE_LINK43"/>
      <w:bookmarkStart w:id="16" w:name="OLE_LINK41"/>
      <w:r w:rsidRPr="00B61D0A">
        <w:rPr>
          <w:b/>
        </w:rPr>
        <w:t xml:space="preserve">Жирным </w:t>
      </w:r>
      <w:r w:rsidRPr="00B61D0A">
        <w:t>шрифтом выделены разделы, имеющие специальные компоненты.</w:t>
      </w:r>
      <w:r w:rsidRPr="00B61D0A">
        <w:rPr>
          <w:b/>
        </w:rPr>
        <w:t xml:space="preserve"> </w:t>
      </w:r>
    </w:p>
    <w:p w:rsidR="00C801DB" w:rsidRPr="00B61D0A" w:rsidRDefault="00C801DB" w:rsidP="00C801DB">
      <w:r w:rsidRPr="00B61D0A">
        <w:rPr>
          <w:i/>
        </w:rPr>
        <w:t>Курсивом</w:t>
      </w:r>
      <w:r w:rsidRPr="00B61D0A">
        <w:t xml:space="preserve"> выделены </w:t>
      </w:r>
      <w:proofErr w:type="gramStart"/>
      <w:r w:rsidRPr="00B61D0A">
        <w:t>разделы, не имеющие контента и при переходе к ним автоматически перенаправляют</w:t>
      </w:r>
      <w:proofErr w:type="gramEnd"/>
      <w:r w:rsidRPr="00B61D0A">
        <w:t xml:space="preserve"> пользователя в первый подраздел раздела.</w:t>
      </w:r>
    </w:p>
    <w:bookmarkEnd w:id="14"/>
    <w:bookmarkEnd w:id="15"/>
    <w:p w:rsidR="00C801DB" w:rsidRPr="00B61D0A" w:rsidRDefault="00C801DB" w:rsidP="00C801DB">
      <w:r w:rsidRPr="00B61D0A">
        <w:t>При разработке сайта необходимо предусмотреть возможность изменения и добавления структуры разделов и подразделов.</w:t>
      </w:r>
    </w:p>
    <w:p w:rsidR="0052636C" w:rsidRPr="00B61D0A" w:rsidRDefault="0052636C" w:rsidP="0052636C">
      <w:pPr>
        <w:pStyle w:val="1"/>
        <w:rPr>
          <w:rFonts w:eastAsia="UniversC"/>
        </w:rPr>
      </w:pPr>
      <w:bookmarkStart w:id="17" w:name="_Toc326939242"/>
      <w:bookmarkStart w:id="18" w:name="_Toc426727189"/>
      <w:bookmarkEnd w:id="16"/>
      <w:r w:rsidRPr="00B61D0A">
        <w:rPr>
          <w:rFonts w:eastAsia="UniversC"/>
        </w:rPr>
        <w:lastRenderedPageBreak/>
        <w:t xml:space="preserve">Список </w:t>
      </w:r>
      <w:r w:rsidRPr="00B61D0A">
        <w:t>необходимых</w:t>
      </w:r>
      <w:r w:rsidRPr="00B61D0A">
        <w:rPr>
          <w:rFonts w:eastAsia="UniversC"/>
        </w:rPr>
        <w:t xml:space="preserve"> макетов</w:t>
      </w:r>
      <w:bookmarkEnd w:id="17"/>
      <w:bookmarkEnd w:id="18"/>
    </w:p>
    <w:tbl>
      <w:tblPr>
        <w:tblW w:w="13324" w:type="dxa"/>
        <w:tblBorders>
          <w:bottom w:val="single" w:sz="8" w:space="0" w:color="1D1D1B"/>
        </w:tblBorders>
        <w:tblLayout w:type="fixed"/>
        <w:tblCellMar>
          <w:top w:w="170" w:type="dxa"/>
          <w:left w:w="0" w:type="dxa"/>
          <w:bottom w:w="170" w:type="dxa"/>
          <w:right w:w="227" w:type="dxa"/>
        </w:tblCellMar>
        <w:tblLook w:val="0020" w:firstRow="1" w:lastRow="0" w:firstColumn="0" w:lastColumn="0" w:noHBand="0" w:noVBand="0"/>
      </w:tblPr>
      <w:tblGrid>
        <w:gridCol w:w="1373"/>
        <w:gridCol w:w="4581"/>
        <w:gridCol w:w="3685"/>
        <w:gridCol w:w="3685"/>
      </w:tblGrid>
      <w:tr w:rsidR="005F7886" w:rsidRPr="00B61D0A" w:rsidTr="005F7886">
        <w:trPr>
          <w:gridAfter w:val="1"/>
          <w:wAfter w:w="3685" w:type="dxa"/>
          <w:cantSplit/>
          <w:trHeight w:val="345"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  <w:hideMark/>
          </w:tcPr>
          <w:p w:rsidR="005F7886" w:rsidRPr="00B61D0A" w:rsidRDefault="005F7886" w:rsidP="00EB71A5">
            <w:pPr>
              <w:pStyle w:val="afc"/>
              <w:rPr>
                <w:b/>
                <w:sz w:val="20"/>
                <w:szCs w:val="20"/>
              </w:rPr>
            </w:pPr>
            <w:r w:rsidRPr="00B61D0A">
              <w:rPr>
                <w:b/>
                <w:sz w:val="20"/>
                <w:szCs w:val="20"/>
              </w:rPr>
              <w:t>Номер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  <w:hideMark/>
          </w:tcPr>
          <w:p w:rsidR="005F7886" w:rsidRPr="00B61D0A" w:rsidRDefault="005F7886" w:rsidP="00EB71A5">
            <w:pPr>
              <w:pStyle w:val="afc"/>
              <w:rPr>
                <w:b/>
                <w:sz w:val="20"/>
                <w:szCs w:val="20"/>
              </w:rPr>
            </w:pPr>
            <w:r w:rsidRPr="00B61D0A">
              <w:rPr>
                <w:b/>
                <w:sz w:val="20"/>
                <w:szCs w:val="20"/>
              </w:rPr>
              <w:t>Название раздела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  <w:hideMark/>
          </w:tcPr>
          <w:p w:rsidR="005F7886" w:rsidRPr="00B61D0A" w:rsidRDefault="005F7886" w:rsidP="00EB71A5">
            <w:pPr>
              <w:pStyle w:val="afc"/>
              <w:rPr>
                <w:b/>
                <w:sz w:val="20"/>
                <w:szCs w:val="20"/>
              </w:rPr>
            </w:pPr>
            <w:r w:rsidRPr="00B61D0A">
              <w:rPr>
                <w:b/>
                <w:sz w:val="20"/>
                <w:szCs w:val="20"/>
              </w:rPr>
              <w:t>Название англ.</w:t>
            </w:r>
          </w:p>
        </w:tc>
      </w:tr>
      <w:tr w:rsidR="00977B13" w:rsidRPr="00B61D0A" w:rsidTr="003E0EC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977B13" w:rsidRPr="00B61D0A" w:rsidRDefault="00977B13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0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  <w:hideMark/>
          </w:tcPr>
          <w:p w:rsidR="00977B13" w:rsidRPr="00B61D0A" w:rsidRDefault="00977B13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Главная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977B13" w:rsidRPr="00B61D0A" w:rsidRDefault="00977B13" w:rsidP="003E0EC6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index</w:t>
            </w:r>
          </w:p>
        </w:tc>
      </w:tr>
      <w:tr w:rsidR="00977B13" w:rsidRPr="00B61D0A" w:rsidTr="003E0EC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977B13" w:rsidRPr="00B61D0A" w:rsidRDefault="00977B13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0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  <w:hideMark/>
          </w:tcPr>
          <w:p w:rsidR="00977B13" w:rsidRPr="00B61D0A" w:rsidRDefault="00977B13" w:rsidP="003E0EC6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</w:rPr>
              <w:t>Главная</w:t>
            </w:r>
            <w:r w:rsidRPr="00B61D0A">
              <w:rPr>
                <w:sz w:val="20"/>
                <w:szCs w:val="20"/>
                <w:lang w:val="en-US"/>
              </w:rPr>
              <w:t xml:space="preserve"> (</w:t>
            </w:r>
            <w:r w:rsidRPr="00B61D0A">
              <w:rPr>
                <w:sz w:val="20"/>
                <w:szCs w:val="20"/>
              </w:rPr>
              <w:t>форма «Задать вопрос»</w:t>
            </w:r>
            <w:r w:rsidRPr="00B61D0A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977B13" w:rsidRPr="00B61D0A" w:rsidRDefault="00977B13" w:rsidP="003E0EC6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index</w:t>
            </w:r>
            <w:r w:rsidR="0000315D" w:rsidRPr="00B61D0A">
              <w:rPr>
                <w:sz w:val="20"/>
                <w:szCs w:val="20"/>
                <w:lang w:val="en-US"/>
              </w:rPr>
              <w:t>_question</w:t>
            </w:r>
            <w:proofErr w:type="spellEnd"/>
          </w:p>
        </w:tc>
      </w:tr>
      <w:tr w:rsidR="00977B13" w:rsidRPr="00B61D0A" w:rsidTr="003E0EC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977B13" w:rsidRPr="00B61D0A" w:rsidRDefault="00977B13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0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  <w:hideMark/>
          </w:tcPr>
          <w:p w:rsidR="00977B13" w:rsidRPr="00B61D0A" w:rsidRDefault="00977B13" w:rsidP="00977B13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Главная (форма смены города)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977B13" w:rsidRPr="00B61D0A" w:rsidRDefault="00977B13" w:rsidP="003E0EC6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index</w:t>
            </w:r>
            <w:r w:rsidR="0000315D" w:rsidRPr="00B61D0A">
              <w:rPr>
                <w:sz w:val="20"/>
                <w:szCs w:val="20"/>
                <w:lang w:val="en-US"/>
              </w:rPr>
              <w:t>_change_city</w:t>
            </w:r>
            <w:proofErr w:type="spellEnd"/>
          </w:p>
        </w:tc>
      </w:tr>
      <w:tr w:rsidR="00D45C68" w:rsidRPr="00B61D0A" w:rsidTr="00DC7505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proofErr w:type="spellStart"/>
            <w:r w:rsidRPr="00B61D0A">
              <w:rPr>
                <w:sz w:val="20"/>
                <w:szCs w:val="20"/>
              </w:rPr>
              <w:t>Сидак</w:t>
            </w:r>
            <w:proofErr w:type="spellEnd"/>
            <w:r w:rsidRPr="00B61D0A">
              <w:rPr>
                <w:sz w:val="20"/>
                <w:szCs w:val="20"/>
              </w:rPr>
              <w:t>-СП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EB71A5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sidak_sp</w:t>
            </w:r>
            <w:proofErr w:type="spellEnd"/>
          </w:p>
        </w:tc>
      </w:tr>
      <w:tr w:rsidR="00D45C68" w:rsidRPr="00B61D0A" w:rsidTr="00DC7505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Фабрика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594897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factory</w:t>
            </w:r>
          </w:p>
        </w:tc>
      </w:tr>
      <w:tr w:rsidR="00D45C68" w:rsidRPr="00B61D0A" w:rsidTr="00DC7505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Подразделения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594897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subdivision</w:t>
            </w: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Дилеры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9622BB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dealers</w:t>
            </w: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История и Достижения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504301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history</w:t>
            </w: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1.7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Партнеры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594897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partners</w:t>
            </w: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1.8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Карьера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594897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career</w:t>
            </w:r>
          </w:p>
        </w:tc>
      </w:tr>
      <w:tr w:rsidR="00D45C68" w:rsidRPr="00B61D0A" w:rsidTr="00594897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Фотогалерея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50430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photo_gallery</w:t>
            </w:r>
            <w:proofErr w:type="spellEnd"/>
          </w:p>
        </w:tc>
      </w:tr>
      <w:tr w:rsidR="00D45C68" w:rsidRPr="00B61D0A" w:rsidTr="00594897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1.10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Пресс-центр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594897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press_centr</w:t>
            </w:r>
            <w:proofErr w:type="spellEnd"/>
          </w:p>
        </w:tc>
      </w:tr>
      <w:tr w:rsidR="00D45C68" w:rsidRPr="00B61D0A" w:rsidTr="00594897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1.10.1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Блог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594897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blog</w:t>
            </w:r>
          </w:p>
        </w:tc>
      </w:tr>
      <w:tr w:rsidR="00D45C68" w:rsidRPr="00B61D0A" w:rsidTr="00594897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1.10.1.1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Статья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594897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blog_N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1.10.2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Публикации о нас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7361C5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publications</w:t>
            </w:r>
          </w:p>
        </w:tc>
      </w:tr>
      <w:tr w:rsidR="00D45C68" w:rsidRPr="00B61D0A" w:rsidTr="00594897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1.10.2.1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Статья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594897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publication_N</w:t>
            </w:r>
            <w:proofErr w:type="spellEnd"/>
          </w:p>
        </w:tc>
      </w:tr>
      <w:tr w:rsidR="00D45C68" w:rsidRPr="00B61D0A" w:rsidTr="005F7886">
        <w:trPr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Фасады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EB71A5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facades</w:t>
            </w:r>
          </w:p>
        </w:tc>
        <w:tc>
          <w:tcPr>
            <w:tcW w:w="3685" w:type="dxa"/>
          </w:tcPr>
          <w:p w:rsidR="00D45C68" w:rsidRPr="00B61D0A" w:rsidRDefault="00D45C68" w:rsidP="007361C5">
            <w:pPr>
              <w:pStyle w:val="afc"/>
              <w:rPr>
                <w:sz w:val="20"/>
                <w:szCs w:val="20"/>
              </w:rPr>
            </w:pP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2.1.1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Программа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D764F8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program_N</w:t>
            </w:r>
            <w:proofErr w:type="spellEnd"/>
          </w:p>
        </w:tc>
      </w:tr>
      <w:tr w:rsidR="0000315D" w:rsidRPr="00B61D0A" w:rsidTr="003E0EC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2.1.1.1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Фасад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façade_N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lastRenderedPageBreak/>
              <w:t>2.1.1.1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Фасад N</w:t>
            </w:r>
            <w:r w:rsidR="0000315D" w:rsidRPr="00B61D0A">
              <w:rPr>
                <w:sz w:val="20"/>
                <w:szCs w:val="20"/>
              </w:rPr>
              <w:t xml:space="preserve"> (</w:t>
            </w:r>
            <w:r w:rsidR="0000315D" w:rsidRPr="00B61D0A">
              <w:rPr>
                <w:sz w:val="20"/>
                <w:szCs w:val="20"/>
                <w:lang w:val="en-US"/>
              </w:rPr>
              <w:t>PDF</w:t>
            </w:r>
            <w:r w:rsidR="0000315D" w:rsidRPr="00B61D0A">
              <w:rPr>
                <w:sz w:val="20"/>
                <w:szCs w:val="20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façade_N_pdf</w:t>
            </w:r>
            <w:proofErr w:type="spellEnd"/>
          </w:p>
        </w:tc>
      </w:tr>
      <w:tr w:rsidR="0000315D" w:rsidRPr="00B61D0A" w:rsidTr="003E0EC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2.2.1.1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Декор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decor_N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2.2.1.1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Декор N</w:t>
            </w:r>
            <w:r w:rsidR="0000315D" w:rsidRPr="00B61D0A">
              <w:rPr>
                <w:sz w:val="20"/>
                <w:szCs w:val="20"/>
              </w:rPr>
              <w:t xml:space="preserve"> (</w:t>
            </w:r>
            <w:r w:rsidR="0000315D" w:rsidRPr="00B61D0A">
              <w:rPr>
                <w:sz w:val="20"/>
                <w:szCs w:val="20"/>
                <w:lang w:val="en-US"/>
              </w:rPr>
              <w:t>PDF</w:t>
            </w:r>
            <w:r w:rsidR="0000315D" w:rsidRPr="00B61D0A">
              <w:rPr>
                <w:sz w:val="20"/>
                <w:szCs w:val="20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decor_N_pdf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2.3.1.1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Товар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product_N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Комплекты мебели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furniture_sets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2.4.1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Evisa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evisa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2.4.2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proofErr w:type="spellStart"/>
            <w:r w:rsidRPr="00B61D0A">
              <w:rPr>
                <w:sz w:val="20"/>
                <w:szCs w:val="20"/>
              </w:rPr>
              <w:t>Si-box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sibox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2.4.2.1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Шкаф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C17461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case</w:t>
            </w: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2.4.2.2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Готовое решение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00315D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ready_solution_N</w:t>
            </w:r>
            <w:proofErr w:type="spellEnd"/>
          </w:p>
        </w:tc>
      </w:tr>
      <w:tr w:rsidR="0000315D" w:rsidRPr="00B61D0A" w:rsidTr="003E0EC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2.5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Гид по стилистике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style_guide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 xml:space="preserve">Найти </w:t>
            </w:r>
            <w:proofErr w:type="spellStart"/>
            <w:r w:rsidRPr="00B61D0A">
              <w:rPr>
                <w:sz w:val="20"/>
                <w:szCs w:val="20"/>
              </w:rPr>
              <w:t>шоурум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find_showroom</w:t>
            </w:r>
            <w:proofErr w:type="spellEnd"/>
          </w:p>
        </w:tc>
      </w:tr>
      <w:tr w:rsidR="0000315D" w:rsidRPr="00B61D0A" w:rsidTr="003E0EC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3.1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00315D" w:rsidP="003E0EC6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Гид по ассортименту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00315D" w:rsidRPr="00B61D0A" w:rsidRDefault="003E0EC6" w:rsidP="003E0EC6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assortment_guide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3.1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</w:rPr>
              <w:t>Гид по ассортименту</w:t>
            </w:r>
            <w:r w:rsidR="0000315D" w:rsidRPr="00B61D0A">
              <w:rPr>
                <w:sz w:val="20"/>
                <w:szCs w:val="20"/>
                <w:lang w:val="en-US"/>
              </w:rPr>
              <w:t xml:space="preserve"> (PDF)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assortment_guide_pdf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Новости и события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news_and_event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4.1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Новость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news_N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4.2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Событие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event_N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4.3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Архив новостей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news_archive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5.1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Категория знаний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knowledge_category_N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5.1.1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Статья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article_N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5.2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proofErr w:type="spellStart"/>
            <w:r w:rsidRPr="00B61D0A">
              <w:rPr>
                <w:sz w:val="20"/>
                <w:szCs w:val="20"/>
              </w:rPr>
              <w:t>Вебинары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webinars</w:t>
            </w: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5.3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Задать вопрос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question</w:t>
            </w: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5.4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Результаты поиска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search_result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Клиентам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for_clients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6.1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Клиент 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proofErr w:type="spellStart"/>
            <w:r w:rsidRPr="00B61D0A">
              <w:rPr>
                <w:sz w:val="20"/>
                <w:szCs w:val="20"/>
                <w:lang w:val="en-US"/>
              </w:rPr>
              <w:t>client_N</w:t>
            </w:r>
            <w:proofErr w:type="spellEnd"/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7.1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Обособленные подразделения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subdivisions</w:t>
            </w: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7.2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Официальные дилеры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dealers</w:t>
            </w: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7.3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Дистрибьюторы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distributors</w:t>
            </w:r>
          </w:p>
        </w:tc>
      </w:tr>
      <w:tr w:rsidR="00D45C68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8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D45C68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EN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D45C68" w:rsidRPr="00B61D0A" w:rsidRDefault="003E0EC6" w:rsidP="00C17461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en</w:t>
            </w:r>
          </w:p>
        </w:tc>
      </w:tr>
      <w:tr w:rsidR="00EB7693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EB7693" w:rsidRPr="00B61D0A" w:rsidRDefault="00EB7693" w:rsidP="00D45C68">
            <w:pPr>
              <w:pStyle w:val="afc"/>
              <w:rPr>
                <w:sz w:val="20"/>
                <w:szCs w:val="20"/>
              </w:rPr>
            </w:pPr>
            <w:bookmarkStart w:id="19" w:name="_Hlk427758817"/>
            <w:bookmarkStart w:id="20" w:name="OLE_LINK34"/>
            <w:bookmarkStart w:id="21" w:name="OLE_LINK35"/>
            <w:r w:rsidRPr="00B61D0A">
              <w:rPr>
                <w:sz w:val="20"/>
                <w:szCs w:val="20"/>
              </w:rPr>
              <w:t>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EB7693" w:rsidRPr="00B61D0A" w:rsidRDefault="00EB7693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Служебный вход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EB7693" w:rsidRPr="00B61D0A" w:rsidRDefault="00EB7693" w:rsidP="00C17461">
            <w:pPr>
              <w:pStyle w:val="afc"/>
              <w:rPr>
                <w:sz w:val="20"/>
                <w:szCs w:val="20"/>
              </w:rPr>
            </w:pPr>
            <w:proofErr w:type="spellStart"/>
            <w:r w:rsidRPr="00B61D0A">
              <w:rPr>
                <w:sz w:val="20"/>
                <w:szCs w:val="20"/>
              </w:rPr>
              <w:t>personal_cabinet</w:t>
            </w:r>
            <w:proofErr w:type="spellEnd"/>
          </w:p>
        </w:tc>
      </w:tr>
      <w:bookmarkEnd w:id="19"/>
      <w:tr w:rsidR="00EB7693" w:rsidRPr="00B61D0A" w:rsidTr="005F7886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EB7693" w:rsidRPr="00B61D0A" w:rsidRDefault="00EB7693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EB7693" w:rsidRPr="00B61D0A" w:rsidRDefault="00EB7693" w:rsidP="00D45C68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Служебный вход (авторизация)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EB7693" w:rsidRPr="00B61D0A" w:rsidRDefault="00EB7693" w:rsidP="00C17461">
            <w:pPr>
              <w:pStyle w:val="afc"/>
              <w:rPr>
                <w:sz w:val="20"/>
                <w:szCs w:val="20"/>
              </w:rPr>
            </w:pPr>
            <w:proofErr w:type="spellStart"/>
            <w:r w:rsidRPr="00B61D0A">
              <w:rPr>
                <w:sz w:val="20"/>
                <w:szCs w:val="20"/>
              </w:rPr>
              <w:t>personal_cabinet_autorization</w:t>
            </w:r>
            <w:proofErr w:type="spellEnd"/>
          </w:p>
        </w:tc>
      </w:tr>
      <w:bookmarkEnd w:id="20"/>
      <w:bookmarkEnd w:id="21"/>
      <w:tr w:rsidR="00504301" w:rsidRPr="00B61D0A" w:rsidTr="00DC7505">
        <w:trPr>
          <w:gridAfter w:val="1"/>
          <w:wAfter w:w="3685" w:type="dxa"/>
          <w:cantSplit/>
          <w:tblHeader/>
        </w:trPr>
        <w:tc>
          <w:tcPr>
            <w:tcW w:w="1373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504301" w:rsidRPr="00B61D0A" w:rsidRDefault="00504301" w:rsidP="00152C83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99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504301" w:rsidRPr="00B61D0A" w:rsidRDefault="00504301" w:rsidP="00152C83">
            <w:pPr>
              <w:pStyle w:val="afc"/>
              <w:rPr>
                <w:sz w:val="20"/>
                <w:szCs w:val="20"/>
              </w:rPr>
            </w:pPr>
            <w:r w:rsidRPr="00B61D0A">
              <w:rPr>
                <w:sz w:val="20"/>
                <w:szCs w:val="20"/>
              </w:rPr>
              <w:t>Ошибка 404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D1D1B"/>
              <w:right w:val="nil"/>
            </w:tcBorders>
          </w:tcPr>
          <w:p w:rsidR="00504301" w:rsidRPr="00B61D0A" w:rsidRDefault="003E0EC6" w:rsidP="00EB71A5">
            <w:pPr>
              <w:pStyle w:val="afc"/>
              <w:rPr>
                <w:sz w:val="20"/>
                <w:szCs w:val="20"/>
                <w:lang w:val="en-US"/>
              </w:rPr>
            </w:pPr>
            <w:r w:rsidRPr="00B61D0A">
              <w:rPr>
                <w:sz w:val="20"/>
                <w:szCs w:val="20"/>
                <w:lang w:val="en-US"/>
              </w:rPr>
              <w:t>404</w:t>
            </w:r>
          </w:p>
        </w:tc>
      </w:tr>
    </w:tbl>
    <w:p w:rsidR="0052636C" w:rsidRPr="00B61D0A" w:rsidRDefault="0052636C" w:rsidP="0052636C">
      <w:pPr>
        <w:pStyle w:val="1"/>
        <w:rPr>
          <w:rFonts w:ascii="UniversC" w:eastAsia="UniversC" w:hAnsi="UniversC"/>
        </w:rPr>
      </w:pPr>
      <w:bookmarkStart w:id="22" w:name="_Toc326939243"/>
      <w:bookmarkStart w:id="23" w:name="_Toc426727190"/>
      <w:r w:rsidRPr="00B61D0A">
        <w:t>Описание</w:t>
      </w:r>
      <w:r w:rsidRPr="00B61D0A">
        <w:rPr>
          <w:rFonts w:eastAsia="UniversC"/>
        </w:rPr>
        <w:t xml:space="preserve"> </w:t>
      </w:r>
      <w:r w:rsidRPr="00B61D0A">
        <w:t>страниц</w:t>
      </w:r>
      <w:r w:rsidRPr="00B61D0A">
        <w:rPr>
          <w:rFonts w:eastAsia="UniversC"/>
        </w:rPr>
        <w:t xml:space="preserve"> сайта</w:t>
      </w:r>
      <w:bookmarkEnd w:id="22"/>
      <w:bookmarkEnd w:id="23"/>
    </w:p>
    <w:p w:rsidR="0052636C" w:rsidRPr="00B61D0A" w:rsidRDefault="0052636C" w:rsidP="0052636C">
      <w:pPr>
        <w:pStyle w:val="20"/>
        <w:rPr>
          <w:rFonts w:eastAsia="UniversC"/>
        </w:rPr>
      </w:pPr>
      <w:bookmarkStart w:id="24" w:name="_Toc326939244"/>
      <w:bookmarkStart w:id="25" w:name="_Toc426727191"/>
      <w:r w:rsidRPr="00B61D0A">
        <w:rPr>
          <w:rFonts w:eastAsia="UniversC"/>
        </w:rPr>
        <w:t xml:space="preserve">Сквозные элементы </w:t>
      </w:r>
      <w:r w:rsidRPr="00B61D0A">
        <w:t>страниц</w:t>
      </w:r>
      <w:bookmarkEnd w:id="24"/>
      <w:bookmarkEnd w:id="25"/>
    </w:p>
    <w:p w:rsidR="0052636C" w:rsidRPr="00B61D0A" w:rsidRDefault="0052636C" w:rsidP="0052636C">
      <w:pPr>
        <w:rPr>
          <w:rFonts w:eastAsia="Times New Roman"/>
        </w:rPr>
      </w:pPr>
      <w:r w:rsidRPr="00B61D0A">
        <w:t>На всех страницах необходимо разместить следующие функциональные элементы:</w:t>
      </w:r>
    </w:p>
    <w:p w:rsidR="0052636C" w:rsidRPr="00B61D0A" w:rsidRDefault="00152C83" w:rsidP="008C0AAF">
      <w:pPr>
        <w:pStyle w:val="af0"/>
        <w:numPr>
          <w:ilvl w:val="0"/>
          <w:numId w:val="5"/>
        </w:numPr>
      </w:pPr>
      <w:r w:rsidRPr="00B61D0A">
        <w:t>логотип</w:t>
      </w:r>
      <w:r w:rsidR="0052636C" w:rsidRPr="00B61D0A">
        <w:t>;</w:t>
      </w:r>
    </w:p>
    <w:p w:rsidR="004A383C" w:rsidRPr="00B61D0A" w:rsidRDefault="004A383C" w:rsidP="008C0AAF">
      <w:pPr>
        <w:pStyle w:val="af0"/>
        <w:numPr>
          <w:ilvl w:val="0"/>
          <w:numId w:val="5"/>
        </w:numPr>
      </w:pPr>
      <w:r w:rsidRPr="00B61D0A">
        <w:t>кнопки переключения языковой версии;</w:t>
      </w:r>
    </w:p>
    <w:p w:rsidR="004A383C" w:rsidRPr="00B61D0A" w:rsidRDefault="004A383C" w:rsidP="008C0AAF">
      <w:pPr>
        <w:pStyle w:val="af0"/>
        <w:numPr>
          <w:ilvl w:val="0"/>
          <w:numId w:val="5"/>
        </w:numPr>
      </w:pPr>
      <w:r w:rsidRPr="00B61D0A">
        <w:t>ссылка «Наименование города»;</w:t>
      </w:r>
    </w:p>
    <w:p w:rsidR="004A383C" w:rsidRPr="00B61D0A" w:rsidRDefault="004A383C" w:rsidP="008C0AAF">
      <w:pPr>
        <w:pStyle w:val="af0"/>
        <w:numPr>
          <w:ilvl w:val="0"/>
          <w:numId w:val="5"/>
        </w:numPr>
      </w:pPr>
      <w:r w:rsidRPr="00B61D0A">
        <w:t>контактный телефон;</w:t>
      </w:r>
    </w:p>
    <w:p w:rsidR="004A383C" w:rsidRPr="00B61D0A" w:rsidRDefault="004A383C" w:rsidP="008C0AAF">
      <w:pPr>
        <w:pStyle w:val="af0"/>
        <w:numPr>
          <w:ilvl w:val="0"/>
          <w:numId w:val="5"/>
        </w:numPr>
      </w:pPr>
      <w:r w:rsidRPr="00B61D0A">
        <w:t>ссылка «Задать вопрос специалисту»;</w:t>
      </w:r>
    </w:p>
    <w:p w:rsidR="004A383C" w:rsidRPr="00B61D0A" w:rsidRDefault="004A383C" w:rsidP="008C0AAF">
      <w:pPr>
        <w:pStyle w:val="af0"/>
        <w:numPr>
          <w:ilvl w:val="0"/>
          <w:numId w:val="5"/>
        </w:numPr>
      </w:pPr>
      <w:r w:rsidRPr="00B61D0A">
        <w:t>ссылка «Все контакты»</w:t>
      </w:r>
      <w:r w:rsidR="005A0D1B" w:rsidRPr="00B61D0A">
        <w:t xml:space="preserve"> (на страницу «Контакты»)</w:t>
      </w:r>
      <w:r w:rsidRPr="00B61D0A">
        <w:t>.</w:t>
      </w:r>
    </w:p>
    <w:p w:rsidR="0052636C" w:rsidRPr="00B61D0A" w:rsidRDefault="00152C83" w:rsidP="008C0AAF">
      <w:pPr>
        <w:pStyle w:val="af0"/>
        <w:numPr>
          <w:ilvl w:val="0"/>
          <w:numId w:val="5"/>
        </w:numPr>
      </w:pPr>
      <w:r w:rsidRPr="00B61D0A">
        <w:t>меню</w:t>
      </w:r>
      <w:r w:rsidR="0052636C" w:rsidRPr="00B61D0A">
        <w:t>;</w:t>
      </w:r>
    </w:p>
    <w:p w:rsidR="004A383C" w:rsidRPr="00B61D0A" w:rsidRDefault="004A383C" w:rsidP="008C0AAF">
      <w:pPr>
        <w:pStyle w:val="af0"/>
        <w:numPr>
          <w:ilvl w:val="0"/>
          <w:numId w:val="5"/>
        </w:numPr>
      </w:pPr>
      <w:r w:rsidRPr="00B61D0A">
        <w:t>меню «Продукция».</w:t>
      </w:r>
    </w:p>
    <w:p w:rsidR="004A383C" w:rsidRPr="00B61D0A" w:rsidRDefault="004A383C" w:rsidP="008C0AAF">
      <w:pPr>
        <w:pStyle w:val="af0"/>
        <w:numPr>
          <w:ilvl w:val="0"/>
          <w:numId w:val="5"/>
        </w:numPr>
      </w:pPr>
      <w:r w:rsidRPr="00B61D0A">
        <w:t>плавающая панель;</w:t>
      </w:r>
    </w:p>
    <w:p w:rsidR="009B1966" w:rsidRPr="00B61D0A" w:rsidRDefault="009B1966" w:rsidP="008C0AAF">
      <w:pPr>
        <w:pStyle w:val="af0"/>
        <w:numPr>
          <w:ilvl w:val="0"/>
          <w:numId w:val="5"/>
        </w:numPr>
      </w:pPr>
      <w:r w:rsidRPr="00B61D0A">
        <w:t>дублирующее меню;</w:t>
      </w:r>
    </w:p>
    <w:p w:rsidR="009B1966" w:rsidRPr="00B61D0A" w:rsidRDefault="007130E7" w:rsidP="008C0AAF">
      <w:pPr>
        <w:pStyle w:val="af0"/>
        <w:numPr>
          <w:ilvl w:val="0"/>
          <w:numId w:val="5"/>
        </w:numPr>
      </w:pPr>
      <w:r w:rsidRPr="00B61D0A">
        <w:t>дублирующий контактный телефон</w:t>
      </w:r>
      <w:r w:rsidR="009B1966" w:rsidRPr="00B61D0A">
        <w:t>;</w:t>
      </w:r>
    </w:p>
    <w:p w:rsidR="004A383C" w:rsidRPr="00B61D0A" w:rsidRDefault="004A383C" w:rsidP="008C0AAF">
      <w:pPr>
        <w:pStyle w:val="af0"/>
        <w:numPr>
          <w:ilvl w:val="0"/>
          <w:numId w:val="5"/>
        </w:numPr>
      </w:pPr>
      <w:r w:rsidRPr="00B61D0A">
        <w:t>адрес;</w:t>
      </w:r>
    </w:p>
    <w:p w:rsidR="004A383C" w:rsidRPr="00B61D0A" w:rsidRDefault="004A383C" w:rsidP="008C0AAF">
      <w:pPr>
        <w:pStyle w:val="af0"/>
        <w:numPr>
          <w:ilvl w:val="0"/>
          <w:numId w:val="5"/>
        </w:numPr>
      </w:pPr>
      <w:r w:rsidRPr="00B61D0A">
        <w:t xml:space="preserve">ссылки на группы в </w:t>
      </w:r>
      <w:proofErr w:type="spellStart"/>
      <w:r w:rsidRPr="00B61D0A">
        <w:t>соцсетях</w:t>
      </w:r>
      <w:proofErr w:type="spellEnd"/>
      <w:r w:rsidRPr="00B61D0A">
        <w:t xml:space="preserve"> (</w:t>
      </w:r>
      <w:proofErr w:type="spellStart"/>
      <w:r w:rsidRPr="00B61D0A">
        <w:rPr>
          <w:lang w:val="en-US"/>
        </w:rPr>
        <w:t>facebook</w:t>
      </w:r>
      <w:proofErr w:type="spellEnd"/>
      <w:r w:rsidRPr="00B61D0A">
        <w:t xml:space="preserve">, </w:t>
      </w:r>
      <w:r w:rsidRPr="00B61D0A">
        <w:rPr>
          <w:lang w:val="en-US"/>
        </w:rPr>
        <w:t>google</w:t>
      </w:r>
      <w:r w:rsidRPr="00B61D0A">
        <w:t xml:space="preserve">+, </w:t>
      </w:r>
      <w:proofErr w:type="spellStart"/>
      <w:r w:rsidRPr="00B61D0A">
        <w:rPr>
          <w:lang w:val="en-US"/>
        </w:rPr>
        <w:t>youtube</w:t>
      </w:r>
      <w:proofErr w:type="spellEnd"/>
      <w:r w:rsidRPr="00B61D0A">
        <w:t>);</w:t>
      </w:r>
    </w:p>
    <w:p w:rsidR="00152C83" w:rsidRPr="00B61D0A" w:rsidRDefault="00152C83" w:rsidP="008C0AAF">
      <w:pPr>
        <w:pStyle w:val="af0"/>
        <w:numPr>
          <w:ilvl w:val="0"/>
          <w:numId w:val="5"/>
        </w:numPr>
      </w:pPr>
      <w:r w:rsidRPr="00B61D0A">
        <w:t>правовая информация (копирайт);</w:t>
      </w:r>
    </w:p>
    <w:p w:rsidR="0052636C" w:rsidRPr="00B61D0A" w:rsidRDefault="00152C83" w:rsidP="008C0AAF">
      <w:pPr>
        <w:pStyle w:val="af0"/>
        <w:numPr>
          <w:ilvl w:val="0"/>
          <w:numId w:val="5"/>
        </w:numPr>
      </w:pPr>
      <w:r w:rsidRPr="00B61D0A">
        <w:t>информация о разработчике сайта</w:t>
      </w:r>
      <w:r w:rsidR="0052636C" w:rsidRPr="00B61D0A">
        <w:t>.</w:t>
      </w:r>
    </w:p>
    <w:p w:rsidR="009B1966" w:rsidRPr="00B61D0A" w:rsidRDefault="004A383C" w:rsidP="009B1966">
      <w:pPr>
        <w:rPr>
          <w:b/>
        </w:rPr>
      </w:pPr>
      <w:r w:rsidRPr="00B61D0A">
        <w:rPr>
          <w:b/>
        </w:rPr>
        <w:t>Кнопки переключения языковой версии</w:t>
      </w:r>
    </w:p>
    <w:p w:rsidR="002958C7" w:rsidRPr="00B61D0A" w:rsidRDefault="002958C7" w:rsidP="002958C7">
      <w:pPr>
        <w:rPr>
          <w:i/>
        </w:rPr>
      </w:pPr>
      <w:r w:rsidRPr="00B61D0A">
        <w:rPr>
          <w:i/>
        </w:rPr>
        <w:t>Действия пользователя:</w:t>
      </w:r>
    </w:p>
    <w:p w:rsidR="002958C7" w:rsidRPr="00B61D0A" w:rsidRDefault="002958C7" w:rsidP="00191E85">
      <w:pPr>
        <w:pStyle w:val="af0"/>
        <w:numPr>
          <w:ilvl w:val="3"/>
          <w:numId w:val="9"/>
        </w:numPr>
      </w:pPr>
      <w:r w:rsidRPr="00B61D0A">
        <w:t>При нажатии кнопки «рус», происходит переход на главную страницу сайта русскоязычной версии.</w:t>
      </w:r>
    </w:p>
    <w:p w:rsidR="002958C7" w:rsidRPr="00B61D0A" w:rsidRDefault="002958C7" w:rsidP="00191E85">
      <w:pPr>
        <w:pStyle w:val="af0"/>
        <w:numPr>
          <w:ilvl w:val="3"/>
          <w:numId w:val="9"/>
        </w:numPr>
      </w:pPr>
      <w:r w:rsidRPr="00B61D0A">
        <w:lastRenderedPageBreak/>
        <w:t>При нажатии кнопки «</w:t>
      </w:r>
      <w:proofErr w:type="spellStart"/>
      <w:r w:rsidRPr="00B61D0A">
        <w:rPr>
          <w:lang w:val="en-US"/>
        </w:rPr>
        <w:t>eng</w:t>
      </w:r>
      <w:proofErr w:type="spellEnd"/>
      <w:r w:rsidRPr="00B61D0A">
        <w:t>», происходит переход на главную страницу сайта англоязычной версии.</w:t>
      </w:r>
    </w:p>
    <w:p w:rsidR="005A0D1B" w:rsidRPr="00B61D0A" w:rsidRDefault="005A0D1B" w:rsidP="009B1966">
      <w:pPr>
        <w:rPr>
          <w:b/>
        </w:rPr>
      </w:pPr>
      <w:r w:rsidRPr="00B61D0A">
        <w:rPr>
          <w:b/>
        </w:rPr>
        <w:t>Ссылка «Наименование города»</w:t>
      </w:r>
    </w:p>
    <w:p w:rsidR="002958C7" w:rsidRPr="00B61D0A" w:rsidRDefault="002958C7" w:rsidP="002958C7">
      <w:pPr>
        <w:rPr>
          <w:i/>
        </w:rPr>
      </w:pPr>
      <w:r w:rsidRPr="00B61D0A">
        <w:rPr>
          <w:i/>
        </w:rPr>
        <w:t>Действия пользователя:</w:t>
      </w:r>
    </w:p>
    <w:p w:rsidR="002958C7" w:rsidRPr="00B61D0A" w:rsidRDefault="002958C7" w:rsidP="00191E85">
      <w:pPr>
        <w:pStyle w:val="af0"/>
        <w:numPr>
          <w:ilvl w:val="3"/>
          <w:numId w:val="18"/>
        </w:numPr>
      </w:pPr>
      <w:r w:rsidRPr="00B61D0A">
        <w:t>При нажатии на ссылку, открывается форма «Выбор города».</w:t>
      </w:r>
    </w:p>
    <w:p w:rsidR="002958C7" w:rsidRPr="00B61D0A" w:rsidRDefault="002958C7" w:rsidP="009B1966">
      <w:pPr>
        <w:rPr>
          <w:b/>
        </w:rPr>
      </w:pPr>
      <w:r w:rsidRPr="00B61D0A">
        <w:rPr>
          <w:b/>
        </w:rPr>
        <w:t>Форма «Выбор города»</w:t>
      </w:r>
    </w:p>
    <w:p w:rsidR="007130E7" w:rsidRPr="00B61D0A" w:rsidRDefault="007130E7" w:rsidP="007130E7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«Обособленные подразделения»</w:t>
      </w:r>
    </w:p>
    <w:p w:rsidR="007130E7" w:rsidRPr="00B61D0A" w:rsidRDefault="007130E7" w:rsidP="007130E7">
      <w:pPr>
        <w:rPr>
          <w:i/>
        </w:rPr>
      </w:pPr>
      <w:r w:rsidRPr="00B61D0A">
        <w:rPr>
          <w:i/>
        </w:rPr>
        <w:t>Логика отображения:</w:t>
      </w:r>
    </w:p>
    <w:p w:rsidR="007130E7" w:rsidRPr="00B61D0A" w:rsidRDefault="007130E7" w:rsidP="00191E85">
      <w:pPr>
        <w:pStyle w:val="af0"/>
        <w:numPr>
          <w:ilvl w:val="3"/>
          <w:numId w:val="19"/>
        </w:numPr>
      </w:pPr>
      <w:r w:rsidRPr="00B61D0A">
        <w:t>В форме отображается список городов, в которых есть обособленные подразделения.</w:t>
      </w:r>
    </w:p>
    <w:p w:rsidR="007130E7" w:rsidRPr="00B61D0A" w:rsidRDefault="007130E7" w:rsidP="00191E85">
      <w:pPr>
        <w:pStyle w:val="af0"/>
        <w:numPr>
          <w:ilvl w:val="3"/>
          <w:numId w:val="19"/>
        </w:numPr>
      </w:pPr>
      <w:r w:rsidRPr="00B61D0A">
        <w:t>Максимальное количество элементов в списке не ограничено.</w:t>
      </w:r>
    </w:p>
    <w:p w:rsidR="007130E7" w:rsidRPr="00B61D0A" w:rsidRDefault="007130E7" w:rsidP="00191E85">
      <w:pPr>
        <w:pStyle w:val="af0"/>
        <w:numPr>
          <w:ilvl w:val="3"/>
          <w:numId w:val="19"/>
        </w:numPr>
      </w:pPr>
      <w:r w:rsidRPr="00B61D0A">
        <w:t>Элементы в списке отображаются в соответствии с порядком, указа</w:t>
      </w:r>
      <w:r w:rsidRPr="00B61D0A">
        <w:t>н</w:t>
      </w:r>
      <w:r w:rsidRPr="00B61D0A">
        <w:t xml:space="preserve">ным в </w:t>
      </w:r>
      <w:r w:rsidRPr="00B61D0A">
        <w:rPr>
          <w:lang w:val="en-US"/>
        </w:rPr>
        <w:t>CMS</w:t>
      </w:r>
      <w:r w:rsidRPr="00B61D0A">
        <w:t>.</w:t>
      </w:r>
    </w:p>
    <w:p w:rsidR="007130E7" w:rsidRPr="00B61D0A" w:rsidRDefault="007130E7" w:rsidP="007130E7">
      <w:pPr>
        <w:rPr>
          <w:i/>
        </w:rPr>
      </w:pPr>
      <w:r w:rsidRPr="00B61D0A">
        <w:rPr>
          <w:i/>
        </w:rPr>
        <w:t>Действия пользователя:</w:t>
      </w:r>
    </w:p>
    <w:p w:rsidR="007130E7" w:rsidRPr="00B61D0A" w:rsidRDefault="007130E7" w:rsidP="00191E85">
      <w:pPr>
        <w:pStyle w:val="af0"/>
        <w:numPr>
          <w:ilvl w:val="3"/>
          <w:numId w:val="20"/>
        </w:numPr>
      </w:pPr>
      <w:r w:rsidRPr="00B61D0A">
        <w:t>При нажатии на наименование города, происходит смена выбранного города.</w:t>
      </w:r>
    </w:p>
    <w:p w:rsidR="005A0D1B" w:rsidRPr="00B61D0A" w:rsidRDefault="005A0D1B" w:rsidP="009B1966">
      <w:pPr>
        <w:rPr>
          <w:b/>
        </w:rPr>
      </w:pPr>
      <w:r w:rsidRPr="00B61D0A">
        <w:rPr>
          <w:b/>
        </w:rPr>
        <w:t>Контактный телефон</w:t>
      </w:r>
    </w:p>
    <w:p w:rsidR="002958C7" w:rsidRPr="00B61D0A" w:rsidRDefault="002958C7" w:rsidP="002958C7">
      <w:pPr>
        <w:rPr>
          <w:i/>
        </w:rPr>
      </w:pPr>
      <w:r w:rsidRPr="00B61D0A">
        <w:rPr>
          <w:i/>
        </w:rPr>
        <w:t>Логика отображения:</w:t>
      </w:r>
    </w:p>
    <w:p w:rsidR="002958C7" w:rsidRPr="00B61D0A" w:rsidRDefault="002958C7" w:rsidP="00191E85">
      <w:pPr>
        <w:pStyle w:val="af0"/>
        <w:numPr>
          <w:ilvl w:val="3"/>
          <w:numId w:val="23"/>
        </w:numPr>
      </w:pPr>
      <w:r w:rsidRPr="00B61D0A">
        <w:t>Отображается телефон, соответствующий выбранному городу.</w:t>
      </w:r>
    </w:p>
    <w:p w:rsidR="005A0D1B" w:rsidRPr="00B61D0A" w:rsidRDefault="005A0D1B" w:rsidP="009B1966">
      <w:pPr>
        <w:rPr>
          <w:b/>
        </w:rPr>
      </w:pPr>
      <w:r w:rsidRPr="00B61D0A">
        <w:rPr>
          <w:b/>
        </w:rPr>
        <w:t>Ссылка «Задать вопрос специалисту»</w:t>
      </w:r>
    </w:p>
    <w:p w:rsidR="002958C7" w:rsidRPr="00B61D0A" w:rsidRDefault="002958C7" w:rsidP="002958C7">
      <w:pPr>
        <w:rPr>
          <w:i/>
        </w:rPr>
      </w:pPr>
      <w:r w:rsidRPr="00B61D0A">
        <w:rPr>
          <w:i/>
        </w:rPr>
        <w:t>Действия пользователя:</w:t>
      </w:r>
    </w:p>
    <w:p w:rsidR="002958C7" w:rsidRPr="00B61D0A" w:rsidRDefault="002958C7" w:rsidP="00191E85">
      <w:pPr>
        <w:pStyle w:val="af0"/>
        <w:numPr>
          <w:ilvl w:val="3"/>
          <w:numId w:val="24"/>
        </w:numPr>
      </w:pPr>
      <w:r w:rsidRPr="00B61D0A">
        <w:t>При нажатии на ссылку, открывается форма «Вопрос специалисту».</w:t>
      </w:r>
    </w:p>
    <w:p w:rsidR="002958C7" w:rsidRPr="00B61D0A" w:rsidRDefault="002958C7" w:rsidP="009B1966">
      <w:pPr>
        <w:rPr>
          <w:b/>
        </w:rPr>
      </w:pPr>
      <w:r w:rsidRPr="00B61D0A">
        <w:rPr>
          <w:b/>
        </w:rPr>
        <w:t>Форма «Вопрос специалисту»</w:t>
      </w:r>
    </w:p>
    <w:p w:rsidR="00743F6B" w:rsidRPr="00B61D0A" w:rsidRDefault="00743F6B" w:rsidP="00743F6B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«Вопросы специалисту»</w:t>
      </w:r>
      <w:r w:rsidR="00F40F7E" w:rsidRPr="00B61D0A">
        <w:t xml:space="preserve">, </w:t>
      </w:r>
      <w:proofErr w:type="spellStart"/>
      <w:r w:rsidR="00F40F7E" w:rsidRPr="00B61D0A">
        <w:t>инфоблок</w:t>
      </w:r>
      <w:proofErr w:type="spellEnd"/>
      <w:r w:rsidR="00F40F7E" w:rsidRPr="00B61D0A">
        <w:t xml:space="preserve"> «Обособленные подразделения».</w:t>
      </w:r>
    </w:p>
    <w:p w:rsidR="00743F6B" w:rsidRPr="00B61D0A" w:rsidRDefault="00743F6B" w:rsidP="00743F6B">
      <w:pPr>
        <w:rPr>
          <w:i/>
        </w:rPr>
      </w:pPr>
      <w:r w:rsidRPr="00B61D0A">
        <w:rPr>
          <w:i/>
        </w:rPr>
        <w:t>Логика отображения:</w:t>
      </w:r>
    </w:p>
    <w:p w:rsidR="00743F6B" w:rsidRPr="00B61D0A" w:rsidRDefault="00743F6B" w:rsidP="00191E85">
      <w:pPr>
        <w:pStyle w:val="af0"/>
        <w:numPr>
          <w:ilvl w:val="3"/>
          <w:numId w:val="8"/>
        </w:numPr>
      </w:pPr>
      <w:r w:rsidRPr="00B61D0A">
        <w:t>В форме отображаются следующие поля:</w:t>
      </w:r>
    </w:p>
    <w:p w:rsidR="00743F6B" w:rsidRPr="00B61D0A" w:rsidRDefault="00743F6B" w:rsidP="00191E85">
      <w:pPr>
        <w:pStyle w:val="af0"/>
        <w:numPr>
          <w:ilvl w:val="4"/>
          <w:numId w:val="8"/>
        </w:numPr>
      </w:pPr>
      <w:r w:rsidRPr="00B61D0A">
        <w:t>ФИО;</w:t>
      </w:r>
    </w:p>
    <w:p w:rsidR="00743F6B" w:rsidRPr="00B61D0A" w:rsidRDefault="00743F6B" w:rsidP="00191E85">
      <w:pPr>
        <w:pStyle w:val="af0"/>
        <w:numPr>
          <w:ilvl w:val="4"/>
          <w:numId w:val="8"/>
        </w:numPr>
      </w:pPr>
      <w:r w:rsidRPr="00B61D0A">
        <w:t>телефон;</w:t>
      </w:r>
    </w:p>
    <w:p w:rsidR="00743F6B" w:rsidRPr="00B61D0A" w:rsidRDefault="00743F6B" w:rsidP="00191E85">
      <w:pPr>
        <w:pStyle w:val="af0"/>
        <w:numPr>
          <w:ilvl w:val="4"/>
          <w:numId w:val="8"/>
        </w:numPr>
      </w:pPr>
      <w:r w:rsidRPr="00B61D0A">
        <w:t>вопрос.</w:t>
      </w:r>
    </w:p>
    <w:p w:rsidR="00743F6B" w:rsidRPr="00B61D0A" w:rsidRDefault="00743F6B" w:rsidP="00191E85">
      <w:pPr>
        <w:pStyle w:val="af0"/>
        <w:numPr>
          <w:ilvl w:val="3"/>
          <w:numId w:val="8"/>
        </w:numPr>
      </w:pPr>
      <w:r w:rsidRPr="00B61D0A">
        <w:t>Обязательные поля:</w:t>
      </w:r>
    </w:p>
    <w:p w:rsidR="00743F6B" w:rsidRPr="00B61D0A" w:rsidRDefault="00743F6B" w:rsidP="00191E85">
      <w:pPr>
        <w:pStyle w:val="af0"/>
        <w:numPr>
          <w:ilvl w:val="4"/>
          <w:numId w:val="8"/>
        </w:numPr>
      </w:pPr>
      <w:r w:rsidRPr="00B61D0A">
        <w:t>ФИО;</w:t>
      </w:r>
    </w:p>
    <w:p w:rsidR="00743F6B" w:rsidRPr="00B61D0A" w:rsidRDefault="00743F6B" w:rsidP="00191E85">
      <w:pPr>
        <w:pStyle w:val="af0"/>
        <w:numPr>
          <w:ilvl w:val="4"/>
          <w:numId w:val="8"/>
        </w:numPr>
      </w:pPr>
      <w:r w:rsidRPr="00B61D0A">
        <w:t>телефон;</w:t>
      </w:r>
    </w:p>
    <w:p w:rsidR="00743F6B" w:rsidRPr="00B61D0A" w:rsidRDefault="00743F6B" w:rsidP="00191E85">
      <w:pPr>
        <w:pStyle w:val="af0"/>
        <w:numPr>
          <w:ilvl w:val="4"/>
          <w:numId w:val="8"/>
        </w:numPr>
      </w:pPr>
      <w:r w:rsidRPr="00B61D0A">
        <w:t>вопрос.</w:t>
      </w:r>
    </w:p>
    <w:p w:rsidR="00743F6B" w:rsidRPr="00B61D0A" w:rsidRDefault="00743F6B" w:rsidP="00743F6B">
      <w:pPr>
        <w:rPr>
          <w:i/>
        </w:rPr>
      </w:pPr>
      <w:r w:rsidRPr="00B61D0A">
        <w:rPr>
          <w:i/>
        </w:rPr>
        <w:t>Действия пользователя:</w:t>
      </w:r>
    </w:p>
    <w:p w:rsidR="00743F6B" w:rsidRPr="00B61D0A" w:rsidRDefault="00743F6B" w:rsidP="00191E85">
      <w:pPr>
        <w:pStyle w:val="af0"/>
        <w:numPr>
          <w:ilvl w:val="3"/>
          <w:numId w:val="25"/>
        </w:numPr>
      </w:pPr>
      <w:r w:rsidRPr="00B61D0A">
        <w:t xml:space="preserve">При нажатии кнопки «Отправить», происходит отправка </w:t>
      </w:r>
      <w:r w:rsidR="003D53B5" w:rsidRPr="00B61D0A">
        <w:t>вопроса</w:t>
      </w:r>
      <w:r w:rsidRPr="00B61D0A">
        <w:t>.</w:t>
      </w:r>
    </w:p>
    <w:p w:rsidR="00743F6B" w:rsidRPr="00B61D0A" w:rsidRDefault="00743F6B" w:rsidP="00191E85">
      <w:pPr>
        <w:pStyle w:val="af0"/>
        <w:numPr>
          <w:ilvl w:val="3"/>
          <w:numId w:val="25"/>
        </w:numPr>
      </w:pPr>
      <w:r w:rsidRPr="00B61D0A">
        <w:t xml:space="preserve">Если </w:t>
      </w:r>
      <w:r w:rsidR="003D53B5" w:rsidRPr="00B61D0A">
        <w:t>вопрос был отправлен</w:t>
      </w:r>
      <w:r w:rsidRPr="00B61D0A">
        <w:t xml:space="preserve">, то отображается сообщение: «Ваш </w:t>
      </w:r>
      <w:r w:rsidR="005553CF" w:rsidRPr="00B61D0A">
        <w:t>вопрос</w:t>
      </w:r>
      <w:r w:rsidRPr="00B61D0A">
        <w:t xml:space="preserve"> ус</w:t>
      </w:r>
      <w:r w:rsidR="005553CF" w:rsidRPr="00B61D0A">
        <w:t>пешно отправлен</w:t>
      </w:r>
      <w:r w:rsidRPr="00B61D0A">
        <w:t xml:space="preserve"> в </w:t>
      </w:r>
      <w:r w:rsidR="005553CF" w:rsidRPr="00B61D0A">
        <w:t>компанию</w:t>
      </w:r>
      <w:r w:rsidRPr="00B61D0A">
        <w:t xml:space="preserve"> «</w:t>
      </w:r>
      <w:proofErr w:type="spellStart"/>
      <w:r w:rsidR="005553CF" w:rsidRPr="00B61D0A">
        <w:t>Сидак</w:t>
      </w:r>
      <w:proofErr w:type="spellEnd"/>
      <w:r w:rsidRPr="00B61D0A">
        <w:t xml:space="preserve">». В </w:t>
      </w:r>
      <w:r w:rsidR="003D53B5" w:rsidRPr="00B61D0A">
        <w:t>ближайшее время мы пер</w:t>
      </w:r>
      <w:r w:rsidR="003D53B5" w:rsidRPr="00B61D0A">
        <w:t>е</w:t>
      </w:r>
      <w:r w:rsidR="003D53B5" w:rsidRPr="00B61D0A">
        <w:t>звоним и ответим на вопрос</w:t>
      </w:r>
      <w:r w:rsidRPr="00B61D0A">
        <w:t xml:space="preserve">. Если с вами не связались в течение </w:t>
      </w:r>
      <w:r w:rsidRPr="00B61D0A">
        <w:rPr>
          <w:lang w:val="en-US"/>
        </w:rPr>
        <w:t>N</w:t>
      </w:r>
      <w:r w:rsidRPr="00B61D0A">
        <w:t xml:space="preserve"> часов (в рабочее время), свяжитесь</w:t>
      </w:r>
      <w:r w:rsidR="003D53B5" w:rsidRPr="00B61D0A">
        <w:t>,</w:t>
      </w:r>
      <w:r w:rsidRPr="00B61D0A">
        <w:t xml:space="preserve"> </w:t>
      </w:r>
      <w:r w:rsidR="003D53B5" w:rsidRPr="00B61D0A">
        <w:t xml:space="preserve">пожалуйста, </w:t>
      </w:r>
      <w:r w:rsidRPr="00B61D0A">
        <w:t>с нами по телефону ХХХ-ХХ-ХХ».</w:t>
      </w:r>
    </w:p>
    <w:p w:rsidR="00743F6B" w:rsidRPr="00B61D0A" w:rsidRDefault="00743F6B" w:rsidP="00191E85">
      <w:pPr>
        <w:pStyle w:val="af0"/>
        <w:numPr>
          <w:ilvl w:val="3"/>
          <w:numId w:val="25"/>
        </w:numPr>
      </w:pPr>
      <w:r w:rsidRPr="00B61D0A">
        <w:lastRenderedPageBreak/>
        <w:t xml:space="preserve">Если отправка </w:t>
      </w:r>
      <w:r w:rsidR="003D53B5" w:rsidRPr="00B61D0A">
        <w:t>вопроса</w:t>
      </w:r>
      <w:r w:rsidRPr="00B61D0A">
        <w:t xml:space="preserve"> не удалась, то отображается сообщение: «Ваш </w:t>
      </w:r>
      <w:r w:rsidR="003D53B5" w:rsidRPr="00B61D0A">
        <w:t>вопрос не был отправлен</w:t>
      </w:r>
      <w:r w:rsidRPr="00B61D0A">
        <w:t xml:space="preserve"> по техническим причинам. Свяжитесь</w:t>
      </w:r>
      <w:r w:rsidR="003D53B5" w:rsidRPr="00B61D0A">
        <w:t>,</w:t>
      </w:r>
      <w:r w:rsidRPr="00B61D0A">
        <w:t xml:space="preserve"> пож</w:t>
      </w:r>
      <w:r w:rsidRPr="00B61D0A">
        <w:t>а</w:t>
      </w:r>
      <w:r w:rsidRPr="00B61D0A">
        <w:t>луйста</w:t>
      </w:r>
      <w:r w:rsidR="003D53B5" w:rsidRPr="00B61D0A">
        <w:t>,</w:t>
      </w:r>
      <w:r w:rsidRPr="00B61D0A">
        <w:t xml:space="preserve"> с нами по телефону ХХХ-ХХ-ХХ».</w:t>
      </w:r>
    </w:p>
    <w:p w:rsidR="00743F6B" w:rsidRPr="00B61D0A" w:rsidRDefault="00743F6B" w:rsidP="00191E85">
      <w:pPr>
        <w:pStyle w:val="af0"/>
        <w:numPr>
          <w:ilvl w:val="3"/>
          <w:numId w:val="25"/>
        </w:numPr>
      </w:pPr>
      <w:r w:rsidRPr="00B61D0A">
        <w:t xml:space="preserve">На </w:t>
      </w:r>
      <w:r w:rsidRPr="00B61D0A">
        <w:rPr>
          <w:lang w:val="en-US"/>
        </w:rPr>
        <w:t>e</w:t>
      </w:r>
      <w:r w:rsidRPr="00B61D0A">
        <w:t>-</w:t>
      </w:r>
      <w:r w:rsidRPr="00B61D0A">
        <w:rPr>
          <w:lang w:val="en-US"/>
        </w:rPr>
        <w:t>mail</w:t>
      </w:r>
      <w:r w:rsidRPr="00B61D0A">
        <w:t xml:space="preserve"> для </w:t>
      </w:r>
      <w:r w:rsidR="003D53B5" w:rsidRPr="00B61D0A">
        <w:t>вопросов</w:t>
      </w:r>
      <w:r w:rsidRPr="00B61D0A">
        <w:t xml:space="preserve"> (</w:t>
      </w:r>
      <w:proofErr w:type="spellStart"/>
      <w:r w:rsidR="00F40F7E" w:rsidRPr="00B61D0A">
        <w:t>инфоблок</w:t>
      </w:r>
      <w:proofErr w:type="spellEnd"/>
      <w:r w:rsidR="00F40F7E" w:rsidRPr="00B61D0A">
        <w:t xml:space="preserve"> «Обособленные подразделения»</w:t>
      </w:r>
      <w:r w:rsidRPr="00B61D0A">
        <w:t>) о</w:t>
      </w:r>
      <w:r w:rsidRPr="00B61D0A">
        <w:t>т</w:t>
      </w:r>
      <w:r w:rsidRPr="00B61D0A">
        <w:t>правляется сообщение следующего содержания:</w:t>
      </w:r>
    </w:p>
    <w:p w:rsidR="00743F6B" w:rsidRPr="00B61D0A" w:rsidRDefault="00743F6B" w:rsidP="00743F6B">
      <w:pPr>
        <w:rPr>
          <w:i/>
          <w:lang w:val="en-US"/>
        </w:rPr>
      </w:pPr>
      <w:r w:rsidRPr="00B61D0A">
        <w:rPr>
          <w:i/>
          <w:lang w:val="en-US"/>
        </w:rPr>
        <w:t>From: no reply e-mail;</w:t>
      </w:r>
    </w:p>
    <w:p w:rsidR="00743F6B" w:rsidRPr="00B61D0A" w:rsidRDefault="00743F6B" w:rsidP="00743F6B">
      <w:pPr>
        <w:rPr>
          <w:i/>
        </w:rPr>
      </w:pPr>
      <w:r w:rsidRPr="00B61D0A">
        <w:rPr>
          <w:i/>
          <w:lang w:val="en-US"/>
        </w:rPr>
        <w:t>Subject</w:t>
      </w:r>
      <w:r w:rsidRPr="00B61D0A">
        <w:rPr>
          <w:i/>
        </w:rPr>
        <w:t xml:space="preserve">: </w:t>
      </w:r>
      <w:r w:rsidR="003D53B5" w:rsidRPr="00B61D0A">
        <w:rPr>
          <w:i/>
        </w:rPr>
        <w:t>Вопрос</w:t>
      </w:r>
      <w:r w:rsidRPr="00B61D0A">
        <w:rPr>
          <w:i/>
        </w:rPr>
        <w:t xml:space="preserve"> </w:t>
      </w:r>
      <w:r w:rsidR="003D53B5" w:rsidRPr="00B61D0A">
        <w:rPr>
          <w:i/>
        </w:rPr>
        <w:t xml:space="preserve">специалисту </w:t>
      </w:r>
      <w:r w:rsidRPr="00B61D0A">
        <w:rPr>
          <w:i/>
        </w:rPr>
        <w:t xml:space="preserve">№ХХХ с сайта </w:t>
      </w:r>
      <w:proofErr w:type="spellStart"/>
      <w:r w:rsidR="003D53B5" w:rsidRPr="00B61D0A">
        <w:rPr>
          <w:i/>
          <w:lang w:val="en-US"/>
        </w:rPr>
        <w:t>sidak</w:t>
      </w:r>
      <w:proofErr w:type="spellEnd"/>
      <w:r w:rsidR="003D53B5" w:rsidRPr="00B61D0A">
        <w:rPr>
          <w:i/>
        </w:rPr>
        <w:t>.</w:t>
      </w:r>
      <w:r w:rsidR="003D53B5" w:rsidRPr="00B61D0A">
        <w:rPr>
          <w:i/>
          <w:lang w:val="en-US"/>
        </w:rPr>
        <w:t>biz</w:t>
      </w:r>
      <w:r w:rsidRPr="00B61D0A">
        <w:rPr>
          <w:i/>
        </w:rPr>
        <w:t>;</w:t>
      </w:r>
    </w:p>
    <w:p w:rsidR="00743F6B" w:rsidRPr="00B61D0A" w:rsidRDefault="00743F6B" w:rsidP="00743F6B">
      <w:pPr>
        <w:rPr>
          <w:i/>
        </w:rPr>
      </w:pPr>
      <w:r w:rsidRPr="00B61D0A">
        <w:rPr>
          <w:i/>
        </w:rPr>
        <w:t xml:space="preserve">Текст: [ФИО], [телефон], </w:t>
      </w:r>
      <w:r w:rsidR="003D53B5" w:rsidRPr="00B61D0A">
        <w:rPr>
          <w:i/>
        </w:rPr>
        <w:t xml:space="preserve">[вопрос], </w:t>
      </w:r>
      <w:r w:rsidRPr="00B61D0A">
        <w:rPr>
          <w:i/>
        </w:rPr>
        <w:t xml:space="preserve">[номер </w:t>
      </w:r>
      <w:r w:rsidR="003D53B5" w:rsidRPr="00B61D0A">
        <w:rPr>
          <w:i/>
        </w:rPr>
        <w:t>вопроса</w:t>
      </w:r>
      <w:r w:rsidRPr="00B61D0A">
        <w:rPr>
          <w:i/>
        </w:rPr>
        <w:t xml:space="preserve">], [дата </w:t>
      </w:r>
      <w:r w:rsidR="003D53B5" w:rsidRPr="00B61D0A">
        <w:rPr>
          <w:i/>
        </w:rPr>
        <w:t>вопроса</w:t>
      </w:r>
      <w:r w:rsidRPr="00B61D0A">
        <w:rPr>
          <w:i/>
        </w:rPr>
        <w:t>].</w:t>
      </w:r>
    </w:p>
    <w:p w:rsidR="00F40F7E" w:rsidRPr="00B61D0A" w:rsidRDefault="00F40F7E" w:rsidP="00191E85">
      <w:pPr>
        <w:pStyle w:val="af0"/>
        <w:numPr>
          <w:ilvl w:val="3"/>
          <w:numId w:val="25"/>
        </w:numPr>
      </w:pPr>
      <w:r w:rsidRPr="00B61D0A">
        <w:rPr>
          <w:lang w:val="en-US"/>
        </w:rPr>
        <w:t>E</w:t>
      </w:r>
      <w:r w:rsidRPr="00B61D0A">
        <w:t>-</w:t>
      </w:r>
      <w:r w:rsidRPr="00B61D0A">
        <w:rPr>
          <w:lang w:val="en-US"/>
        </w:rPr>
        <w:t>mail</w:t>
      </w:r>
      <w:r w:rsidRPr="00B61D0A">
        <w:t xml:space="preserve"> для вопросов зависит от выбранного города.</w:t>
      </w:r>
    </w:p>
    <w:p w:rsidR="00743F6B" w:rsidRPr="00B61D0A" w:rsidRDefault="003D53B5" w:rsidP="00191E85">
      <w:pPr>
        <w:pStyle w:val="af0"/>
        <w:numPr>
          <w:ilvl w:val="3"/>
          <w:numId w:val="25"/>
        </w:numPr>
      </w:pPr>
      <w:r w:rsidRPr="00B61D0A">
        <w:t>Вопрос</w:t>
      </w:r>
      <w:r w:rsidR="00743F6B" w:rsidRPr="00B61D0A">
        <w:t xml:space="preserve"> так же сохраняется в </w:t>
      </w:r>
      <w:proofErr w:type="spellStart"/>
      <w:r w:rsidR="00743F6B" w:rsidRPr="00B61D0A">
        <w:t>инфоблок</w:t>
      </w:r>
      <w:proofErr w:type="spellEnd"/>
      <w:r w:rsidR="00743F6B" w:rsidRPr="00B61D0A">
        <w:t xml:space="preserve"> «</w:t>
      </w:r>
      <w:r w:rsidRPr="00B61D0A">
        <w:t>Вопросы специалисту</w:t>
      </w:r>
      <w:r w:rsidR="00743F6B" w:rsidRPr="00B61D0A">
        <w:t>».</w:t>
      </w:r>
    </w:p>
    <w:p w:rsidR="005A0D1B" w:rsidRPr="00B61D0A" w:rsidRDefault="005A0D1B" w:rsidP="009B1966">
      <w:pPr>
        <w:rPr>
          <w:b/>
        </w:rPr>
      </w:pPr>
      <w:r w:rsidRPr="00B61D0A">
        <w:rPr>
          <w:b/>
        </w:rPr>
        <w:t>Меню «Продукция»</w:t>
      </w:r>
    </w:p>
    <w:p w:rsidR="005A0D1B" w:rsidRPr="00B61D0A" w:rsidRDefault="00743F6B" w:rsidP="009B1966">
      <w:r w:rsidRPr="00B61D0A">
        <w:rPr>
          <w:i/>
        </w:rPr>
        <w:t>Эскиз в приложении:</w:t>
      </w:r>
      <w:r w:rsidRPr="00B61D0A">
        <w:t xml:space="preserve"> 0_home_products_dropdown.</w:t>
      </w:r>
    </w:p>
    <w:p w:rsidR="00504906" w:rsidRPr="00B61D0A" w:rsidRDefault="00504906" w:rsidP="00504906">
      <w:pPr>
        <w:rPr>
          <w:i/>
        </w:rPr>
      </w:pPr>
      <w:r w:rsidRPr="00B61D0A">
        <w:rPr>
          <w:i/>
        </w:rPr>
        <w:t>Логика отображения:</w:t>
      </w:r>
    </w:p>
    <w:p w:rsidR="00743F6B" w:rsidRPr="00B61D0A" w:rsidRDefault="00504906" w:rsidP="00191E85">
      <w:pPr>
        <w:pStyle w:val="af0"/>
        <w:numPr>
          <w:ilvl w:val="3"/>
          <w:numId w:val="21"/>
        </w:numPr>
      </w:pPr>
      <w:r w:rsidRPr="00B61D0A">
        <w:t>Вешний вид данного меню не редактируется из CMS.</w:t>
      </w:r>
    </w:p>
    <w:p w:rsidR="007130E7" w:rsidRPr="00B61D0A" w:rsidRDefault="007130E7" w:rsidP="007130E7">
      <w:pPr>
        <w:rPr>
          <w:b/>
        </w:rPr>
      </w:pPr>
      <w:r w:rsidRPr="00B61D0A">
        <w:rPr>
          <w:b/>
        </w:rPr>
        <w:t>Адрес</w:t>
      </w:r>
    </w:p>
    <w:p w:rsidR="007130E7" w:rsidRPr="00B61D0A" w:rsidRDefault="007130E7" w:rsidP="007130E7">
      <w:pPr>
        <w:rPr>
          <w:i/>
        </w:rPr>
      </w:pPr>
      <w:bookmarkStart w:id="26" w:name="_Toc326939245"/>
      <w:r w:rsidRPr="00B61D0A">
        <w:rPr>
          <w:i/>
        </w:rPr>
        <w:t>Логика отображения:</w:t>
      </w:r>
    </w:p>
    <w:p w:rsidR="007130E7" w:rsidRPr="00B61D0A" w:rsidRDefault="007130E7" w:rsidP="00191E85">
      <w:pPr>
        <w:pStyle w:val="af0"/>
        <w:numPr>
          <w:ilvl w:val="3"/>
          <w:numId w:val="22"/>
        </w:numPr>
      </w:pPr>
      <w:r w:rsidRPr="00B61D0A">
        <w:t>Отображается адрес, соответствующий выбранному городу.</w:t>
      </w:r>
    </w:p>
    <w:p w:rsidR="0052636C" w:rsidRPr="00B61D0A" w:rsidRDefault="0052636C" w:rsidP="0052636C">
      <w:pPr>
        <w:pStyle w:val="20"/>
        <w:rPr>
          <w:rFonts w:eastAsia="UniversC"/>
        </w:rPr>
      </w:pPr>
      <w:bookmarkStart w:id="27" w:name="_Toc426727192"/>
      <w:r w:rsidRPr="00B61D0A">
        <w:rPr>
          <w:rFonts w:eastAsia="UniversC"/>
        </w:rPr>
        <w:t xml:space="preserve">Главная </w:t>
      </w:r>
      <w:r w:rsidRPr="00B61D0A">
        <w:t>страница</w:t>
      </w:r>
      <w:bookmarkEnd w:id="26"/>
      <w:bookmarkEnd w:id="27"/>
    </w:p>
    <w:p w:rsidR="00451627" w:rsidRPr="00B61D0A" w:rsidRDefault="00451627" w:rsidP="00451627">
      <w:bookmarkStart w:id="28" w:name="_Toc326939246"/>
      <w:r w:rsidRPr="00B61D0A">
        <w:rPr>
          <w:i/>
        </w:rPr>
        <w:t>Эскиз в приложении:</w:t>
      </w:r>
      <w:r w:rsidRPr="00B61D0A">
        <w:t xml:space="preserve"> </w:t>
      </w:r>
      <w:r w:rsidR="00566389" w:rsidRPr="00B61D0A">
        <w:t>0_home</w:t>
      </w:r>
      <w:r w:rsidRPr="00B61D0A">
        <w:t>.</w:t>
      </w:r>
    </w:p>
    <w:p w:rsidR="00D45A43" w:rsidRPr="00B61D0A" w:rsidRDefault="00D45A43" w:rsidP="00D45A43">
      <w:r w:rsidRPr="00B61D0A">
        <w:t>Ниже описаны компоненты страницы.</w:t>
      </w:r>
    </w:p>
    <w:p w:rsidR="00D45A43" w:rsidRPr="00B61D0A" w:rsidRDefault="00566389" w:rsidP="00D45A43">
      <w:pPr>
        <w:rPr>
          <w:b/>
        </w:rPr>
      </w:pPr>
      <w:r w:rsidRPr="00B61D0A">
        <w:rPr>
          <w:b/>
        </w:rPr>
        <w:t>Галерея</w:t>
      </w:r>
    </w:p>
    <w:p w:rsidR="00D45A43" w:rsidRPr="00B61D0A" w:rsidRDefault="00D45A43" w:rsidP="00D45A43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566389" w:rsidRPr="00B61D0A">
        <w:t>Галерея</w:t>
      </w:r>
      <w:r w:rsidR="00C71408" w:rsidRPr="00B61D0A">
        <w:t xml:space="preserve"> на главной</w:t>
      </w:r>
      <w:r w:rsidRPr="00B61D0A">
        <w:t>».</w:t>
      </w:r>
    </w:p>
    <w:p w:rsidR="00D45A43" w:rsidRPr="00B61D0A" w:rsidRDefault="00D45A43" w:rsidP="00D45A43">
      <w:pPr>
        <w:rPr>
          <w:i/>
        </w:rPr>
      </w:pPr>
      <w:r w:rsidRPr="00B61D0A">
        <w:rPr>
          <w:i/>
        </w:rPr>
        <w:t>Логика отображения:</w:t>
      </w:r>
    </w:p>
    <w:p w:rsidR="002731D6" w:rsidRPr="00B61D0A" w:rsidRDefault="002731D6" w:rsidP="00191E85">
      <w:pPr>
        <w:pStyle w:val="af0"/>
        <w:numPr>
          <w:ilvl w:val="3"/>
          <w:numId w:val="14"/>
        </w:numPr>
      </w:pPr>
      <w:r w:rsidRPr="00B61D0A">
        <w:t>Элементы в списке отображаются в соответствии с порядком, указа</w:t>
      </w:r>
      <w:r w:rsidRPr="00B61D0A">
        <w:t>н</w:t>
      </w:r>
      <w:r w:rsidRPr="00B61D0A">
        <w:t xml:space="preserve">ным в </w:t>
      </w:r>
      <w:r w:rsidRPr="00B61D0A">
        <w:rPr>
          <w:lang w:val="en-US"/>
        </w:rPr>
        <w:t>CMS</w:t>
      </w:r>
      <w:r w:rsidRPr="00B61D0A">
        <w:t>.</w:t>
      </w:r>
    </w:p>
    <w:p w:rsidR="002731D6" w:rsidRPr="00B61D0A" w:rsidRDefault="002731D6" w:rsidP="00191E85">
      <w:pPr>
        <w:pStyle w:val="af0"/>
        <w:numPr>
          <w:ilvl w:val="3"/>
          <w:numId w:val="14"/>
        </w:numPr>
      </w:pPr>
      <w:r w:rsidRPr="00B61D0A">
        <w:t>Количество элементов в списке не ограничено.</w:t>
      </w:r>
    </w:p>
    <w:p w:rsidR="002731D6" w:rsidRPr="00B61D0A" w:rsidRDefault="002731D6" w:rsidP="00191E85">
      <w:pPr>
        <w:pStyle w:val="af0"/>
        <w:numPr>
          <w:ilvl w:val="3"/>
          <w:numId w:val="14"/>
        </w:numPr>
      </w:pPr>
      <w:r w:rsidRPr="00B61D0A">
        <w:t>Если в списке нет элементов, то компонент не отображается.</w:t>
      </w:r>
    </w:p>
    <w:p w:rsidR="00BB602A" w:rsidRPr="00B61D0A" w:rsidRDefault="00BB602A" w:rsidP="00BB602A">
      <w:pPr>
        <w:rPr>
          <w:i/>
        </w:rPr>
      </w:pPr>
      <w:r w:rsidRPr="00B61D0A">
        <w:rPr>
          <w:i/>
        </w:rPr>
        <w:t>Действия пользователя:</w:t>
      </w:r>
    </w:p>
    <w:p w:rsidR="00BB602A" w:rsidRPr="00B61D0A" w:rsidRDefault="00BB602A" w:rsidP="00191E85">
      <w:pPr>
        <w:pStyle w:val="af0"/>
        <w:numPr>
          <w:ilvl w:val="3"/>
          <w:numId w:val="15"/>
        </w:numPr>
      </w:pPr>
      <w:r w:rsidRPr="00B61D0A">
        <w:t xml:space="preserve">При нажатии на </w:t>
      </w:r>
      <w:r w:rsidR="002731D6" w:rsidRPr="00B61D0A">
        <w:t>те</w:t>
      </w:r>
      <w:proofErr w:type="gramStart"/>
      <w:r w:rsidR="002731D6" w:rsidRPr="00B61D0A">
        <w:t>кст сс</w:t>
      </w:r>
      <w:proofErr w:type="gramEnd"/>
      <w:r w:rsidR="002731D6" w:rsidRPr="00B61D0A">
        <w:t>ылки</w:t>
      </w:r>
      <w:r w:rsidRPr="00B61D0A">
        <w:t xml:space="preserve">, происходит </w:t>
      </w:r>
      <w:r w:rsidR="002731D6" w:rsidRPr="00B61D0A">
        <w:t xml:space="preserve">переход </w:t>
      </w:r>
      <w:r w:rsidR="003D53B5" w:rsidRPr="00B61D0A">
        <w:t xml:space="preserve">по </w:t>
      </w:r>
      <w:r w:rsidR="002731D6" w:rsidRPr="00B61D0A">
        <w:t>ссылке</w:t>
      </w:r>
      <w:r w:rsidR="00177AFD" w:rsidRPr="00B61D0A">
        <w:t>,</w:t>
      </w:r>
      <w:r w:rsidR="002731D6" w:rsidRPr="00B61D0A">
        <w:t xml:space="preserve"> указанной в </w:t>
      </w:r>
      <w:proofErr w:type="spellStart"/>
      <w:r w:rsidR="002731D6" w:rsidRPr="00B61D0A">
        <w:t>инфоблоке</w:t>
      </w:r>
      <w:proofErr w:type="spellEnd"/>
      <w:r w:rsidR="007446D8" w:rsidRPr="00B61D0A">
        <w:t xml:space="preserve"> для текущего изображения</w:t>
      </w:r>
      <w:r w:rsidRPr="00B61D0A">
        <w:t>.</w:t>
      </w:r>
    </w:p>
    <w:p w:rsidR="003D53B5" w:rsidRPr="00B61D0A" w:rsidRDefault="003D53B5" w:rsidP="003D53B5">
      <w:pPr>
        <w:rPr>
          <w:b/>
        </w:rPr>
      </w:pPr>
      <w:r w:rsidRPr="00B61D0A">
        <w:rPr>
          <w:b/>
        </w:rPr>
        <w:t>Рецепт инновационных решений</w:t>
      </w:r>
    </w:p>
    <w:p w:rsidR="003D53B5" w:rsidRPr="00B61D0A" w:rsidRDefault="003D53B5" w:rsidP="003D53B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5510B2" w:rsidRPr="00B61D0A">
        <w:t>Инновационные решения на главной</w:t>
      </w:r>
      <w:r w:rsidRPr="00B61D0A">
        <w:t>».</w:t>
      </w:r>
    </w:p>
    <w:p w:rsidR="003D53B5" w:rsidRPr="00B61D0A" w:rsidRDefault="003D53B5" w:rsidP="003D53B5">
      <w:pPr>
        <w:rPr>
          <w:i/>
        </w:rPr>
      </w:pPr>
      <w:r w:rsidRPr="00B61D0A">
        <w:rPr>
          <w:i/>
        </w:rPr>
        <w:t>Логика отображения:</w:t>
      </w:r>
    </w:p>
    <w:p w:rsidR="003D53B5" w:rsidRPr="00B61D0A" w:rsidRDefault="003D53B5" w:rsidP="00191E85">
      <w:pPr>
        <w:pStyle w:val="af0"/>
        <w:numPr>
          <w:ilvl w:val="3"/>
          <w:numId w:val="26"/>
        </w:numPr>
      </w:pPr>
      <w:r w:rsidRPr="00B61D0A">
        <w:t xml:space="preserve">Элементы в списке </w:t>
      </w:r>
      <w:r w:rsidR="005510B2" w:rsidRPr="00B61D0A">
        <w:t>отсортированы по полю «номер», в порядке возра</w:t>
      </w:r>
      <w:r w:rsidR="005510B2" w:rsidRPr="00B61D0A">
        <w:t>с</w:t>
      </w:r>
      <w:r w:rsidR="005510B2" w:rsidRPr="00B61D0A">
        <w:t>тания</w:t>
      </w:r>
      <w:r w:rsidRPr="00B61D0A">
        <w:t>.</w:t>
      </w:r>
    </w:p>
    <w:p w:rsidR="003D53B5" w:rsidRPr="00B61D0A" w:rsidRDefault="005510B2" w:rsidP="00191E85">
      <w:pPr>
        <w:pStyle w:val="af0"/>
        <w:numPr>
          <w:ilvl w:val="3"/>
          <w:numId w:val="26"/>
        </w:numPr>
      </w:pPr>
      <w:r w:rsidRPr="00B61D0A">
        <w:t>Максимальное к</w:t>
      </w:r>
      <w:r w:rsidR="003D53B5" w:rsidRPr="00B61D0A">
        <w:t>оличество элементов в списке ограничено</w:t>
      </w:r>
      <w:r w:rsidRPr="00B61D0A">
        <w:t xml:space="preserve"> пятью эл</w:t>
      </w:r>
      <w:r w:rsidRPr="00B61D0A">
        <w:t>е</w:t>
      </w:r>
      <w:r w:rsidRPr="00B61D0A">
        <w:t>ментами</w:t>
      </w:r>
      <w:r w:rsidR="003D53B5" w:rsidRPr="00B61D0A">
        <w:t>.</w:t>
      </w:r>
    </w:p>
    <w:p w:rsidR="003D53B5" w:rsidRPr="00B61D0A" w:rsidRDefault="003D53B5" w:rsidP="00191E85">
      <w:pPr>
        <w:pStyle w:val="af0"/>
        <w:numPr>
          <w:ilvl w:val="3"/>
          <w:numId w:val="26"/>
        </w:numPr>
      </w:pPr>
      <w:r w:rsidRPr="00B61D0A">
        <w:t>Если в списке нет элементов, то компонент не отображается.</w:t>
      </w:r>
    </w:p>
    <w:p w:rsidR="003D53B5" w:rsidRPr="00B61D0A" w:rsidRDefault="003D53B5" w:rsidP="003D53B5">
      <w:pPr>
        <w:rPr>
          <w:b/>
        </w:rPr>
      </w:pPr>
      <w:r w:rsidRPr="00B61D0A">
        <w:rPr>
          <w:b/>
        </w:rPr>
        <w:t>Продукция</w:t>
      </w:r>
    </w:p>
    <w:p w:rsidR="003D53B5" w:rsidRPr="00B61D0A" w:rsidRDefault="003D53B5" w:rsidP="003D53B5">
      <w:r w:rsidRPr="00B61D0A">
        <w:rPr>
          <w:i/>
        </w:rPr>
        <w:lastRenderedPageBreak/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5510B2" w:rsidRPr="00B61D0A">
        <w:t>Продукция</w:t>
      </w:r>
      <w:r w:rsidRPr="00B61D0A">
        <w:t xml:space="preserve"> на главной».</w:t>
      </w:r>
    </w:p>
    <w:p w:rsidR="003D53B5" w:rsidRPr="00B61D0A" w:rsidRDefault="003D53B5" w:rsidP="003D53B5">
      <w:pPr>
        <w:rPr>
          <w:i/>
        </w:rPr>
      </w:pPr>
      <w:r w:rsidRPr="00B61D0A">
        <w:rPr>
          <w:i/>
        </w:rPr>
        <w:t>Логика отображения:</w:t>
      </w:r>
    </w:p>
    <w:p w:rsidR="003D53B5" w:rsidRPr="00B61D0A" w:rsidRDefault="003D53B5" w:rsidP="00191E85">
      <w:pPr>
        <w:pStyle w:val="af0"/>
        <w:numPr>
          <w:ilvl w:val="3"/>
          <w:numId w:val="27"/>
        </w:numPr>
      </w:pPr>
      <w:r w:rsidRPr="00B61D0A">
        <w:t>Элементы в списке отображаются в соответствии с порядком, указа</w:t>
      </w:r>
      <w:r w:rsidRPr="00B61D0A">
        <w:t>н</w:t>
      </w:r>
      <w:r w:rsidRPr="00B61D0A">
        <w:t xml:space="preserve">ным в </w:t>
      </w:r>
      <w:r w:rsidRPr="00B61D0A">
        <w:rPr>
          <w:lang w:val="en-US"/>
        </w:rPr>
        <w:t>CMS</w:t>
      </w:r>
      <w:r w:rsidRPr="00B61D0A">
        <w:t>.</w:t>
      </w:r>
    </w:p>
    <w:p w:rsidR="003D53B5" w:rsidRPr="00B61D0A" w:rsidRDefault="00883D54" w:rsidP="00191E85">
      <w:pPr>
        <w:pStyle w:val="af0"/>
        <w:numPr>
          <w:ilvl w:val="3"/>
          <w:numId w:val="27"/>
        </w:numPr>
      </w:pPr>
      <w:r w:rsidRPr="00B61D0A">
        <w:t>Максимальное к</w:t>
      </w:r>
      <w:r w:rsidR="003D53B5" w:rsidRPr="00B61D0A">
        <w:t xml:space="preserve">оличество элементов в списке </w:t>
      </w:r>
      <w:r w:rsidR="005453E0" w:rsidRPr="00B61D0A">
        <w:t>не ограничено</w:t>
      </w:r>
      <w:r w:rsidR="003D53B5" w:rsidRPr="00B61D0A">
        <w:t>.</w:t>
      </w:r>
    </w:p>
    <w:p w:rsidR="003D53B5" w:rsidRPr="00B61D0A" w:rsidRDefault="003D53B5" w:rsidP="00191E85">
      <w:pPr>
        <w:pStyle w:val="af0"/>
        <w:numPr>
          <w:ilvl w:val="3"/>
          <w:numId w:val="27"/>
        </w:numPr>
      </w:pPr>
      <w:r w:rsidRPr="00B61D0A">
        <w:t>Если в списке нет элементов, то компонент не отображается.</w:t>
      </w:r>
    </w:p>
    <w:p w:rsidR="003D53B5" w:rsidRPr="00B61D0A" w:rsidRDefault="003D53B5" w:rsidP="003D53B5">
      <w:pPr>
        <w:rPr>
          <w:i/>
        </w:rPr>
      </w:pPr>
      <w:r w:rsidRPr="00B61D0A">
        <w:rPr>
          <w:i/>
        </w:rPr>
        <w:t>Действия пользователя:</w:t>
      </w:r>
    </w:p>
    <w:p w:rsidR="003D53B5" w:rsidRPr="00B61D0A" w:rsidRDefault="003D53B5" w:rsidP="00191E85">
      <w:pPr>
        <w:pStyle w:val="af0"/>
        <w:numPr>
          <w:ilvl w:val="3"/>
          <w:numId w:val="28"/>
        </w:numPr>
      </w:pPr>
      <w:r w:rsidRPr="00B61D0A">
        <w:t xml:space="preserve">При нажатии на </w:t>
      </w:r>
      <w:r w:rsidR="005510B2" w:rsidRPr="00B61D0A">
        <w:t>наименование или изображение</w:t>
      </w:r>
      <w:r w:rsidRPr="00B61D0A">
        <w:t xml:space="preserve">, происходит переход ссылке указанной в </w:t>
      </w:r>
      <w:proofErr w:type="spellStart"/>
      <w:r w:rsidRPr="00B61D0A">
        <w:t>инфоблоке</w:t>
      </w:r>
      <w:proofErr w:type="spellEnd"/>
      <w:r w:rsidRPr="00B61D0A">
        <w:t xml:space="preserve"> для текущего </w:t>
      </w:r>
      <w:r w:rsidR="005510B2" w:rsidRPr="00B61D0A">
        <w:t>элемента</w:t>
      </w:r>
      <w:r w:rsidRPr="00B61D0A">
        <w:t>.</w:t>
      </w:r>
    </w:p>
    <w:p w:rsidR="003D53B5" w:rsidRPr="00B61D0A" w:rsidRDefault="003D53B5" w:rsidP="003D53B5">
      <w:pPr>
        <w:rPr>
          <w:b/>
        </w:rPr>
      </w:pPr>
      <w:r w:rsidRPr="00B61D0A">
        <w:rPr>
          <w:b/>
        </w:rPr>
        <w:t>Компания</w:t>
      </w:r>
    </w:p>
    <w:p w:rsidR="003D53B5" w:rsidRPr="00B61D0A" w:rsidRDefault="003D53B5" w:rsidP="003D53B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5510B2" w:rsidRPr="00B61D0A">
        <w:t>Компания</w:t>
      </w:r>
      <w:r w:rsidRPr="00B61D0A">
        <w:t xml:space="preserve"> на главной».</w:t>
      </w:r>
    </w:p>
    <w:p w:rsidR="003D53B5" w:rsidRPr="00B61D0A" w:rsidRDefault="003D53B5" w:rsidP="003D53B5">
      <w:pPr>
        <w:rPr>
          <w:i/>
        </w:rPr>
      </w:pPr>
      <w:r w:rsidRPr="00B61D0A">
        <w:rPr>
          <w:i/>
        </w:rPr>
        <w:t>Логика отображения:</w:t>
      </w:r>
    </w:p>
    <w:p w:rsidR="003D53B5" w:rsidRPr="00B61D0A" w:rsidRDefault="003D53B5" w:rsidP="00191E85">
      <w:pPr>
        <w:pStyle w:val="af0"/>
        <w:numPr>
          <w:ilvl w:val="3"/>
          <w:numId w:val="29"/>
        </w:numPr>
      </w:pPr>
      <w:r w:rsidRPr="00B61D0A">
        <w:t>Элементы в списке отображаются в соответствии с порядком, указа</w:t>
      </w:r>
      <w:r w:rsidRPr="00B61D0A">
        <w:t>н</w:t>
      </w:r>
      <w:r w:rsidRPr="00B61D0A">
        <w:t xml:space="preserve">ным в </w:t>
      </w:r>
      <w:r w:rsidRPr="00B61D0A">
        <w:rPr>
          <w:lang w:val="en-US"/>
        </w:rPr>
        <w:t>CMS</w:t>
      </w:r>
      <w:r w:rsidRPr="00B61D0A">
        <w:t>.</w:t>
      </w:r>
    </w:p>
    <w:p w:rsidR="003D53B5" w:rsidRPr="00B61D0A" w:rsidRDefault="00883D54" w:rsidP="00191E85">
      <w:pPr>
        <w:pStyle w:val="af0"/>
        <w:numPr>
          <w:ilvl w:val="3"/>
          <w:numId w:val="29"/>
        </w:numPr>
      </w:pPr>
      <w:r w:rsidRPr="00B61D0A">
        <w:t>Максимальное к</w:t>
      </w:r>
      <w:r w:rsidR="003D53B5" w:rsidRPr="00B61D0A">
        <w:t>оличество элементов в списке ограничено</w:t>
      </w:r>
      <w:r w:rsidRPr="00B61D0A">
        <w:t xml:space="preserve"> шестью</w:t>
      </w:r>
      <w:r w:rsidR="003D53B5" w:rsidRPr="00B61D0A">
        <w:t>.</w:t>
      </w:r>
    </w:p>
    <w:p w:rsidR="003D53B5" w:rsidRPr="00B61D0A" w:rsidRDefault="003D53B5" w:rsidP="00191E85">
      <w:pPr>
        <w:pStyle w:val="af0"/>
        <w:numPr>
          <w:ilvl w:val="3"/>
          <w:numId w:val="29"/>
        </w:numPr>
      </w:pPr>
      <w:r w:rsidRPr="00B61D0A">
        <w:t>Если в списке нет элементов, то компонент не отображается.</w:t>
      </w:r>
    </w:p>
    <w:p w:rsidR="003D53B5" w:rsidRPr="00B61D0A" w:rsidRDefault="003D53B5" w:rsidP="003D53B5">
      <w:pPr>
        <w:rPr>
          <w:i/>
        </w:rPr>
      </w:pPr>
      <w:r w:rsidRPr="00B61D0A">
        <w:rPr>
          <w:i/>
        </w:rPr>
        <w:t>Действия пользователя:</w:t>
      </w:r>
    </w:p>
    <w:p w:rsidR="00883D54" w:rsidRPr="00B61D0A" w:rsidRDefault="00883D54" w:rsidP="00191E85">
      <w:pPr>
        <w:pStyle w:val="af0"/>
        <w:numPr>
          <w:ilvl w:val="3"/>
          <w:numId w:val="31"/>
        </w:numPr>
      </w:pPr>
      <w:r w:rsidRPr="00B61D0A">
        <w:t xml:space="preserve">При нажатии на наименование или изображение, происходит переход ссылке указанной в </w:t>
      </w:r>
      <w:proofErr w:type="spellStart"/>
      <w:r w:rsidRPr="00B61D0A">
        <w:t>инфоблоке</w:t>
      </w:r>
      <w:proofErr w:type="spellEnd"/>
      <w:r w:rsidRPr="00B61D0A">
        <w:t xml:space="preserve"> для текущего элемента.</w:t>
      </w:r>
    </w:p>
    <w:p w:rsidR="003D53B5" w:rsidRPr="00B61D0A" w:rsidRDefault="00883D54" w:rsidP="003D53B5">
      <w:pPr>
        <w:rPr>
          <w:b/>
        </w:rPr>
      </w:pPr>
      <w:r w:rsidRPr="00B61D0A">
        <w:rPr>
          <w:b/>
        </w:rPr>
        <w:t>Анонсы новостей</w:t>
      </w:r>
    </w:p>
    <w:p w:rsidR="003D53B5" w:rsidRPr="00B61D0A" w:rsidRDefault="003D53B5" w:rsidP="003D53B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883D54" w:rsidRPr="00B61D0A">
        <w:t>Новости</w:t>
      </w:r>
      <w:r w:rsidR="00FD4CAA" w:rsidRPr="00B61D0A">
        <w:t xml:space="preserve"> и события</w:t>
      </w:r>
      <w:r w:rsidRPr="00B61D0A">
        <w:t>».</w:t>
      </w:r>
    </w:p>
    <w:p w:rsidR="003D53B5" w:rsidRPr="00B61D0A" w:rsidRDefault="003D53B5" w:rsidP="003D53B5">
      <w:pPr>
        <w:rPr>
          <w:i/>
        </w:rPr>
      </w:pPr>
      <w:r w:rsidRPr="00B61D0A">
        <w:rPr>
          <w:i/>
        </w:rPr>
        <w:t>Логика отображения:</w:t>
      </w:r>
    </w:p>
    <w:p w:rsidR="00FD4CAA" w:rsidRPr="00B61D0A" w:rsidRDefault="00FD4CAA" w:rsidP="00191E85">
      <w:pPr>
        <w:pStyle w:val="af0"/>
        <w:numPr>
          <w:ilvl w:val="3"/>
          <w:numId w:val="34"/>
        </w:numPr>
      </w:pPr>
      <w:r w:rsidRPr="00B61D0A">
        <w:t>В списке отображаются анонсы только тех новостей, у которых не уст</w:t>
      </w:r>
      <w:r w:rsidRPr="00B61D0A">
        <w:t>а</w:t>
      </w:r>
      <w:r w:rsidRPr="00B61D0A">
        <w:t>новлен флаг «Событие».</w:t>
      </w:r>
    </w:p>
    <w:p w:rsidR="003D53B5" w:rsidRPr="00B61D0A" w:rsidRDefault="00FD4CAA" w:rsidP="00191E85">
      <w:pPr>
        <w:pStyle w:val="af0"/>
        <w:numPr>
          <w:ilvl w:val="3"/>
          <w:numId w:val="34"/>
        </w:numPr>
      </w:pPr>
      <w:r w:rsidRPr="00B61D0A">
        <w:t>Анонсы</w:t>
      </w:r>
      <w:r w:rsidR="003D53B5" w:rsidRPr="00B61D0A">
        <w:t xml:space="preserve"> в списке </w:t>
      </w:r>
      <w:r w:rsidRPr="00B61D0A">
        <w:t>отсортированы по дате публикации</w:t>
      </w:r>
      <w:r w:rsidR="003D53B5" w:rsidRPr="00B61D0A">
        <w:t>.</w:t>
      </w:r>
      <w:r w:rsidRPr="00B61D0A">
        <w:t xml:space="preserve"> Первым отобр</w:t>
      </w:r>
      <w:r w:rsidRPr="00B61D0A">
        <w:t>а</w:t>
      </w:r>
      <w:r w:rsidRPr="00B61D0A">
        <w:t>жается самый свежий анонс.</w:t>
      </w:r>
    </w:p>
    <w:p w:rsidR="003D53B5" w:rsidRPr="00B61D0A" w:rsidRDefault="003D53B5" w:rsidP="00191E85">
      <w:pPr>
        <w:pStyle w:val="af0"/>
        <w:numPr>
          <w:ilvl w:val="3"/>
          <w:numId w:val="34"/>
        </w:numPr>
      </w:pPr>
      <w:r w:rsidRPr="00B61D0A">
        <w:t>Количество элементов в списке ограничено</w:t>
      </w:r>
      <w:r w:rsidR="00FD4CAA" w:rsidRPr="00B61D0A">
        <w:t xml:space="preserve"> тремя</w:t>
      </w:r>
      <w:r w:rsidRPr="00B61D0A">
        <w:t>.</w:t>
      </w:r>
    </w:p>
    <w:p w:rsidR="003D53B5" w:rsidRPr="00B61D0A" w:rsidRDefault="003D53B5" w:rsidP="00191E85">
      <w:pPr>
        <w:pStyle w:val="af0"/>
        <w:numPr>
          <w:ilvl w:val="3"/>
          <w:numId w:val="34"/>
        </w:numPr>
      </w:pPr>
      <w:r w:rsidRPr="00B61D0A">
        <w:t>Если в списке нет элементов, то компонент не отображается.</w:t>
      </w:r>
    </w:p>
    <w:p w:rsidR="003D53B5" w:rsidRPr="00B61D0A" w:rsidRDefault="003D53B5" w:rsidP="003D53B5">
      <w:pPr>
        <w:rPr>
          <w:i/>
        </w:rPr>
      </w:pPr>
      <w:r w:rsidRPr="00B61D0A">
        <w:rPr>
          <w:i/>
        </w:rPr>
        <w:t>Действия пользователя:</w:t>
      </w:r>
    </w:p>
    <w:p w:rsidR="003D53B5" w:rsidRPr="00B61D0A" w:rsidRDefault="003D53B5" w:rsidP="00191E85">
      <w:pPr>
        <w:pStyle w:val="af0"/>
        <w:numPr>
          <w:ilvl w:val="3"/>
          <w:numId w:val="30"/>
        </w:numPr>
      </w:pPr>
      <w:r w:rsidRPr="00B61D0A">
        <w:t xml:space="preserve">При нажатии на </w:t>
      </w:r>
      <w:r w:rsidR="008C0AAF" w:rsidRPr="00B61D0A">
        <w:t>наименование новости</w:t>
      </w:r>
      <w:r w:rsidRPr="00B61D0A">
        <w:t xml:space="preserve">, происходит переход </w:t>
      </w:r>
      <w:r w:rsidR="008C0AAF" w:rsidRPr="00B61D0A">
        <w:t>на стран</w:t>
      </w:r>
      <w:r w:rsidR="008C0AAF" w:rsidRPr="00B61D0A">
        <w:t>и</w:t>
      </w:r>
      <w:r w:rsidR="008C0AAF" w:rsidRPr="00B61D0A">
        <w:t xml:space="preserve">цу «Новость </w:t>
      </w:r>
      <w:r w:rsidR="008C0AAF" w:rsidRPr="00B61D0A">
        <w:rPr>
          <w:lang w:val="en-US"/>
        </w:rPr>
        <w:t>N</w:t>
      </w:r>
      <w:r w:rsidR="008C0AAF" w:rsidRPr="00B61D0A">
        <w:t>»</w:t>
      </w:r>
      <w:r w:rsidRPr="00B61D0A">
        <w:t>.</w:t>
      </w:r>
    </w:p>
    <w:p w:rsidR="003D53B5" w:rsidRPr="00B61D0A" w:rsidRDefault="003D53B5" w:rsidP="003D53B5">
      <w:pPr>
        <w:rPr>
          <w:b/>
        </w:rPr>
      </w:pPr>
      <w:r w:rsidRPr="00B61D0A">
        <w:rPr>
          <w:b/>
        </w:rPr>
        <w:t>Форма подписки</w:t>
      </w:r>
    </w:p>
    <w:p w:rsidR="008C0AAF" w:rsidRPr="00B61D0A" w:rsidRDefault="008C0AAF" w:rsidP="008C0AAF">
      <w:pPr>
        <w:rPr>
          <w:i/>
        </w:rPr>
      </w:pPr>
      <w:r w:rsidRPr="00B61D0A">
        <w:rPr>
          <w:i/>
        </w:rPr>
        <w:t>Действия пользователя:</w:t>
      </w:r>
    </w:p>
    <w:p w:rsidR="008C0AAF" w:rsidRPr="00B61D0A" w:rsidRDefault="008C0AAF" w:rsidP="00191E85">
      <w:pPr>
        <w:pStyle w:val="af0"/>
        <w:numPr>
          <w:ilvl w:val="3"/>
          <w:numId w:val="36"/>
        </w:numPr>
      </w:pPr>
      <w:r w:rsidRPr="00B61D0A">
        <w:t xml:space="preserve">При нажатии кнопки «Подписаться», пользователь </w:t>
      </w:r>
      <w:r w:rsidR="00954C8D" w:rsidRPr="00B61D0A">
        <w:t xml:space="preserve">переходит по ссылке на страницу сервиса </w:t>
      </w:r>
      <w:proofErr w:type="spellStart"/>
      <w:r w:rsidR="00954C8D" w:rsidRPr="00B61D0A">
        <w:rPr>
          <w:lang w:val="en-US"/>
        </w:rPr>
        <w:t>mailchimp</w:t>
      </w:r>
      <w:proofErr w:type="spellEnd"/>
      <w:r w:rsidRPr="00B61D0A">
        <w:t xml:space="preserve">. </w:t>
      </w:r>
    </w:p>
    <w:p w:rsidR="003D53B5" w:rsidRPr="00B61D0A" w:rsidRDefault="003D53B5" w:rsidP="003D53B5">
      <w:pPr>
        <w:rPr>
          <w:b/>
        </w:rPr>
      </w:pPr>
      <w:r w:rsidRPr="00B61D0A">
        <w:rPr>
          <w:b/>
        </w:rPr>
        <w:t>Партнерам и клиентам</w:t>
      </w:r>
    </w:p>
    <w:p w:rsidR="003D53B5" w:rsidRPr="00B61D0A" w:rsidRDefault="003D53B5" w:rsidP="003D53B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E51F1E" w:rsidRPr="00B61D0A">
        <w:t>Партнерам и клиентам на главной</w:t>
      </w:r>
      <w:r w:rsidRPr="00B61D0A">
        <w:t>».</w:t>
      </w:r>
    </w:p>
    <w:p w:rsidR="00E51F1E" w:rsidRPr="00B61D0A" w:rsidRDefault="00E51F1E" w:rsidP="00E51F1E">
      <w:pPr>
        <w:rPr>
          <w:i/>
        </w:rPr>
      </w:pPr>
      <w:r w:rsidRPr="00B61D0A">
        <w:rPr>
          <w:i/>
        </w:rPr>
        <w:t>Логика отображения:</w:t>
      </w:r>
    </w:p>
    <w:p w:rsidR="00E51F1E" w:rsidRPr="00B61D0A" w:rsidRDefault="00E51F1E" w:rsidP="00191E85">
      <w:pPr>
        <w:pStyle w:val="af0"/>
        <w:numPr>
          <w:ilvl w:val="3"/>
          <w:numId w:val="32"/>
        </w:numPr>
      </w:pPr>
      <w:r w:rsidRPr="00B61D0A">
        <w:t>Элементы в списке отображаются в соответствии с порядком, указа</w:t>
      </w:r>
      <w:r w:rsidRPr="00B61D0A">
        <w:t>н</w:t>
      </w:r>
      <w:r w:rsidRPr="00B61D0A">
        <w:t xml:space="preserve">ным в </w:t>
      </w:r>
      <w:r w:rsidRPr="00B61D0A">
        <w:rPr>
          <w:lang w:val="en-US"/>
        </w:rPr>
        <w:t>CMS</w:t>
      </w:r>
      <w:r w:rsidRPr="00B61D0A">
        <w:t>.</w:t>
      </w:r>
    </w:p>
    <w:p w:rsidR="00E51F1E" w:rsidRPr="00B61D0A" w:rsidRDefault="00E51F1E" w:rsidP="00191E85">
      <w:pPr>
        <w:pStyle w:val="af0"/>
        <w:numPr>
          <w:ilvl w:val="3"/>
          <w:numId w:val="32"/>
        </w:numPr>
      </w:pPr>
      <w:r w:rsidRPr="00B61D0A">
        <w:t>Максимальное количество элементов в списке ограничено четырьмя.</w:t>
      </w:r>
    </w:p>
    <w:p w:rsidR="00E51F1E" w:rsidRPr="00B61D0A" w:rsidRDefault="00E51F1E" w:rsidP="00191E85">
      <w:pPr>
        <w:pStyle w:val="af0"/>
        <w:numPr>
          <w:ilvl w:val="3"/>
          <w:numId w:val="32"/>
        </w:numPr>
      </w:pPr>
      <w:r w:rsidRPr="00B61D0A">
        <w:t>Если в списке нет элементов, то компонент не отображается.</w:t>
      </w:r>
    </w:p>
    <w:p w:rsidR="00E51F1E" w:rsidRPr="00B61D0A" w:rsidRDefault="00E51F1E" w:rsidP="00E51F1E">
      <w:pPr>
        <w:rPr>
          <w:i/>
        </w:rPr>
      </w:pPr>
      <w:r w:rsidRPr="00B61D0A">
        <w:rPr>
          <w:i/>
        </w:rPr>
        <w:lastRenderedPageBreak/>
        <w:t>Действия пользователя:</w:t>
      </w:r>
    </w:p>
    <w:p w:rsidR="00E51F1E" w:rsidRPr="00B61D0A" w:rsidRDefault="00E51F1E" w:rsidP="00191E85">
      <w:pPr>
        <w:pStyle w:val="af0"/>
        <w:numPr>
          <w:ilvl w:val="3"/>
          <w:numId w:val="33"/>
        </w:numPr>
      </w:pPr>
      <w:r w:rsidRPr="00B61D0A">
        <w:t xml:space="preserve">При нажатии на наименование или изображение, происходит переход ссылке указанной в </w:t>
      </w:r>
      <w:proofErr w:type="spellStart"/>
      <w:r w:rsidRPr="00B61D0A">
        <w:t>инфоблоке</w:t>
      </w:r>
      <w:proofErr w:type="spellEnd"/>
      <w:r w:rsidRPr="00B61D0A">
        <w:t xml:space="preserve"> для текущего элемента.</w:t>
      </w:r>
    </w:p>
    <w:p w:rsidR="0052636C" w:rsidRPr="00B61D0A" w:rsidRDefault="0052636C" w:rsidP="0052636C">
      <w:pPr>
        <w:pStyle w:val="20"/>
        <w:rPr>
          <w:rFonts w:eastAsia="UniversC"/>
        </w:rPr>
      </w:pPr>
      <w:bookmarkStart w:id="29" w:name="_Toc426727193"/>
      <w:r w:rsidRPr="00B61D0A">
        <w:t>Внутренние</w:t>
      </w:r>
      <w:r w:rsidRPr="00B61D0A">
        <w:rPr>
          <w:rFonts w:eastAsia="UniversC"/>
        </w:rPr>
        <w:t xml:space="preserve"> страницы сайта</w:t>
      </w:r>
      <w:bookmarkEnd w:id="28"/>
      <w:bookmarkEnd w:id="29"/>
    </w:p>
    <w:p w:rsidR="00C801DB" w:rsidRPr="00B61D0A" w:rsidRDefault="00C801DB" w:rsidP="00C801DB">
      <w:r w:rsidRPr="00B61D0A">
        <w:t>В данном разделе нумерация подразделов соответствует нумерации, пре</w:t>
      </w:r>
      <w:r w:rsidRPr="00B61D0A">
        <w:t>д</w:t>
      </w:r>
      <w:r w:rsidRPr="00B61D0A">
        <w:t>ставленной в разделе "Структура сайта" настоящего ТЗ.</w:t>
      </w:r>
    </w:p>
    <w:p w:rsidR="00C801DB" w:rsidRPr="00B61D0A" w:rsidRDefault="00C801DB" w:rsidP="00C801DB">
      <w:proofErr w:type="gramStart"/>
      <w:r w:rsidRPr="00B61D0A">
        <w:t>Страницы, не описанные ниже, представляют собой блоки HTML-контента, редактируемого с помощью WYSIWYG-редактора, и включающие в себя (при необходимости) изображения, таблицы и иные элементы верстки.</w:t>
      </w:r>
      <w:proofErr w:type="gramEnd"/>
    </w:p>
    <w:p w:rsidR="00C801DB" w:rsidRPr="00B61D0A" w:rsidRDefault="00C801DB" w:rsidP="00C801DB">
      <w:r w:rsidRPr="00B61D0A">
        <w:t>В приложении №1 к настоящему ТЗ находятся эскизы страниц сайта.</w:t>
      </w:r>
    </w:p>
    <w:p w:rsidR="00C445C4" w:rsidRPr="00B61D0A" w:rsidRDefault="00C445C4" w:rsidP="00C445C4">
      <w:pPr>
        <w:pStyle w:val="4"/>
      </w:pPr>
      <w:bookmarkStart w:id="30" w:name="_Toc326939247"/>
      <w:r w:rsidRPr="00B61D0A">
        <w:t>1) Компания</w:t>
      </w:r>
    </w:p>
    <w:p w:rsidR="008356E6" w:rsidRPr="00B61D0A" w:rsidRDefault="008356E6" w:rsidP="008356E6">
      <w:r w:rsidRPr="00B61D0A">
        <w:t>Данная страница не имеет собственного контента, и при переходе на нее посетитель автоматически перенаправляется на страницу «</w:t>
      </w:r>
      <w:proofErr w:type="spellStart"/>
      <w:r w:rsidRPr="00B61D0A">
        <w:t>Сидак</w:t>
      </w:r>
      <w:proofErr w:type="spellEnd"/>
      <w:r w:rsidRPr="00B61D0A">
        <w:t>-СП».</w:t>
      </w:r>
    </w:p>
    <w:p w:rsidR="00320804" w:rsidRPr="00B61D0A" w:rsidRDefault="00320804" w:rsidP="00320804">
      <w:pPr>
        <w:pStyle w:val="4"/>
      </w:pPr>
      <w:r w:rsidRPr="00B61D0A">
        <w:t xml:space="preserve">1.1) </w:t>
      </w:r>
      <w:proofErr w:type="spellStart"/>
      <w:r w:rsidRPr="00B61D0A">
        <w:t>Сидак</w:t>
      </w:r>
      <w:proofErr w:type="spellEnd"/>
      <w:r w:rsidRPr="00B61D0A">
        <w:t>-СП</w:t>
      </w:r>
    </w:p>
    <w:p w:rsidR="00320804" w:rsidRPr="00B61D0A" w:rsidRDefault="00320804" w:rsidP="00320804">
      <w:r w:rsidRPr="00B61D0A">
        <w:rPr>
          <w:i/>
        </w:rPr>
        <w:t>Эскиз в приложении:</w:t>
      </w:r>
      <w:r w:rsidRPr="00B61D0A">
        <w:t xml:space="preserve"> 1_1_about_company.</w:t>
      </w:r>
    </w:p>
    <w:p w:rsidR="00320804" w:rsidRPr="00B61D0A" w:rsidRDefault="00320804" w:rsidP="00320804">
      <w:r w:rsidRPr="00B61D0A">
        <w:t>Страница представляет собой блок HTML-контента, редактируемого с п</w:t>
      </w:r>
      <w:r w:rsidRPr="00B61D0A">
        <w:t>о</w:t>
      </w:r>
      <w:r w:rsidRPr="00B61D0A">
        <w:t>мощью WYSIWYG-редактора, и включающего в себя (при необходимости) изображения, таблицы и иные элементы верстки.</w:t>
      </w:r>
    </w:p>
    <w:p w:rsidR="00320804" w:rsidRPr="00B61D0A" w:rsidRDefault="00320804" w:rsidP="00320804">
      <w:pPr>
        <w:pStyle w:val="4"/>
      </w:pPr>
      <w:r w:rsidRPr="00B61D0A">
        <w:t>1.2) Фабрика</w:t>
      </w:r>
      <w:r w:rsidR="00C64AD2" w:rsidRPr="00B61D0A">
        <w:t xml:space="preserve"> </w:t>
      </w:r>
    </w:p>
    <w:p w:rsidR="00320804" w:rsidRPr="00B61D0A" w:rsidRDefault="00320804" w:rsidP="00320804">
      <w:r w:rsidRPr="00B61D0A">
        <w:rPr>
          <w:i/>
        </w:rPr>
        <w:t>Эскиз в приложении:</w:t>
      </w:r>
      <w:r w:rsidRPr="00B61D0A">
        <w:t xml:space="preserve"> 1_2_factory.</w:t>
      </w:r>
    </w:p>
    <w:p w:rsidR="00320804" w:rsidRPr="00B61D0A" w:rsidRDefault="00320804" w:rsidP="00320804">
      <w:r w:rsidRPr="00B61D0A">
        <w:t>Страница представляет собой блок HTML-контента, редактируемого с п</w:t>
      </w:r>
      <w:r w:rsidRPr="00B61D0A">
        <w:t>о</w:t>
      </w:r>
      <w:r w:rsidRPr="00B61D0A">
        <w:t>мощью WYSIWYG-редактора, и включающего в себя (при необходимости) изображения, таблицы и иные элементы верстки.</w:t>
      </w:r>
    </w:p>
    <w:p w:rsidR="00320804" w:rsidRPr="00B61D0A" w:rsidRDefault="00320804" w:rsidP="00320804">
      <w:pPr>
        <w:pStyle w:val="4"/>
      </w:pPr>
      <w:r w:rsidRPr="00B61D0A">
        <w:t>1.3) Подразделения</w:t>
      </w:r>
    </w:p>
    <w:p w:rsidR="00320804" w:rsidRPr="00B61D0A" w:rsidRDefault="00320804" w:rsidP="00320804">
      <w:r w:rsidRPr="00B61D0A">
        <w:rPr>
          <w:i/>
        </w:rPr>
        <w:t>Эскиз в приложении:</w:t>
      </w:r>
      <w:r w:rsidRPr="00B61D0A">
        <w:t xml:space="preserve"> 1_3_subdivisions.</w:t>
      </w:r>
    </w:p>
    <w:p w:rsidR="00320804" w:rsidRPr="00B61D0A" w:rsidRDefault="00320804" w:rsidP="00320804">
      <w:r w:rsidRPr="00B61D0A">
        <w:t>Страница представляет собой блок HTML-контента, редактируемого с п</w:t>
      </w:r>
      <w:r w:rsidRPr="00B61D0A">
        <w:t>о</w:t>
      </w:r>
      <w:r w:rsidRPr="00B61D0A">
        <w:t>мощью WYSIWYG-редактора, и включающего в себя (при необходимости) изображения, таблицы и иные элементы верстки.</w:t>
      </w:r>
    </w:p>
    <w:p w:rsidR="00320804" w:rsidRPr="00B61D0A" w:rsidRDefault="00320804" w:rsidP="00320804">
      <w:pPr>
        <w:pStyle w:val="4"/>
      </w:pPr>
      <w:r w:rsidRPr="00B61D0A">
        <w:t>1.4) Дилеры</w:t>
      </w:r>
    </w:p>
    <w:p w:rsidR="00320804" w:rsidRPr="00B61D0A" w:rsidRDefault="00320804" w:rsidP="00320804">
      <w:r w:rsidRPr="00B61D0A">
        <w:rPr>
          <w:i/>
        </w:rPr>
        <w:t>Эскиз в приложении:</w:t>
      </w:r>
      <w:r w:rsidRPr="00B61D0A">
        <w:t xml:space="preserve"> 1_4_dealers.</w:t>
      </w:r>
    </w:p>
    <w:p w:rsidR="00320804" w:rsidRPr="00B61D0A" w:rsidRDefault="00320804" w:rsidP="00320804">
      <w:r w:rsidRPr="00B61D0A">
        <w:t>Страница представляет собой блок HTML-контента, редактируемого с п</w:t>
      </w:r>
      <w:r w:rsidRPr="00B61D0A">
        <w:t>о</w:t>
      </w:r>
      <w:r w:rsidRPr="00B61D0A">
        <w:t>мощью WYSIWYG-редактора, и включающего в себя (при необходимости) изображения, таблицы и иные элементы верстки.</w:t>
      </w:r>
    </w:p>
    <w:p w:rsidR="00320804" w:rsidRPr="00B61D0A" w:rsidRDefault="00320804" w:rsidP="00320804">
      <w:pPr>
        <w:pStyle w:val="4"/>
      </w:pPr>
      <w:r w:rsidRPr="00B61D0A">
        <w:t>1.5) Дистрибьюторы</w:t>
      </w:r>
    </w:p>
    <w:p w:rsidR="00320804" w:rsidRPr="00B61D0A" w:rsidRDefault="00320804" w:rsidP="00320804">
      <w:r w:rsidRPr="00B61D0A">
        <w:rPr>
          <w:i/>
        </w:rPr>
        <w:t>Эскиз в приложении:</w:t>
      </w:r>
      <w:r w:rsidRPr="00B61D0A">
        <w:t xml:space="preserve"> 1_4_dealers.</w:t>
      </w:r>
    </w:p>
    <w:p w:rsidR="00320804" w:rsidRPr="00B61D0A" w:rsidRDefault="00320804" w:rsidP="00320804">
      <w:r w:rsidRPr="00B61D0A">
        <w:t>Страница представляет собой блок HTML-контента, редактируемого с п</w:t>
      </w:r>
      <w:r w:rsidRPr="00B61D0A">
        <w:t>о</w:t>
      </w:r>
      <w:r w:rsidRPr="00B61D0A">
        <w:t>мощью WYSIWYG-редактора, и включающего в себя (при необходимости) изображения, таблицы и иные элементы верстки.</w:t>
      </w:r>
    </w:p>
    <w:p w:rsidR="00C445C4" w:rsidRPr="00B61D0A" w:rsidRDefault="00C445C4" w:rsidP="00C445C4">
      <w:pPr>
        <w:pStyle w:val="4"/>
      </w:pPr>
      <w:r w:rsidRPr="00B61D0A">
        <w:lastRenderedPageBreak/>
        <w:t>1.6) История и Достижения</w:t>
      </w:r>
    </w:p>
    <w:p w:rsidR="002B61F4" w:rsidRPr="00B61D0A" w:rsidRDefault="002B61F4" w:rsidP="002B61F4">
      <w:r w:rsidRPr="00B61D0A">
        <w:rPr>
          <w:i/>
        </w:rPr>
        <w:t>Эскиз в приложении:</w:t>
      </w:r>
      <w:r w:rsidRPr="00B61D0A">
        <w:t xml:space="preserve"> 1_5_history.</w:t>
      </w:r>
    </w:p>
    <w:p w:rsidR="002B61F4" w:rsidRPr="00B61D0A" w:rsidRDefault="002B61F4" w:rsidP="002B61F4">
      <w:r w:rsidRPr="00B61D0A">
        <w:t>Ниже описаны компоненты страницы.</w:t>
      </w:r>
    </w:p>
    <w:p w:rsidR="002B61F4" w:rsidRPr="00B61D0A" w:rsidRDefault="002B61F4" w:rsidP="002B61F4">
      <w:pPr>
        <w:rPr>
          <w:b/>
        </w:rPr>
      </w:pPr>
      <w:r w:rsidRPr="00B61D0A">
        <w:rPr>
          <w:b/>
        </w:rPr>
        <w:t>Список достижений</w:t>
      </w:r>
    </w:p>
    <w:p w:rsidR="002B61F4" w:rsidRPr="00B61D0A" w:rsidRDefault="002B61F4" w:rsidP="002B61F4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«Достижения».</w:t>
      </w:r>
    </w:p>
    <w:p w:rsidR="002B61F4" w:rsidRPr="00B61D0A" w:rsidRDefault="002B61F4" w:rsidP="002B61F4">
      <w:pPr>
        <w:rPr>
          <w:i/>
        </w:rPr>
      </w:pPr>
      <w:r w:rsidRPr="00B61D0A">
        <w:rPr>
          <w:i/>
        </w:rPr>
        <w:t>Логика отображения:</w:t>
      </w:r>
    </w:p>
    <w:p w:rsidR="002B61F4" w:rsidRPr="00B61D0A" w:rsidRDefault="002B61F4" w:rsidP="00191E85">
      <w:pPr>
        <w:pStyle w:val="af0"/>
        <w:numPr>
          <w:ilvl w:val="3"/>
          <w:numId w:val="37"/>
        </w:numPr>
      </w:pPr>
      <w:r w:rsidRPr="00B61D0A">
        <w:t>Элементы в списке отображаются в соответствии с полем «год». Первым отображается самый ближайший год.</w:t>
      </w:r>
    </w:p>
    <w:p w:rsidR="002B61F4" w:rsidRPr="00B61D0A" w:rsidRDefault="002B61F4" w:rsidP="00191E85">
      <w:pPr>
        <w:pStyle w:val="af0"/>
        <w:numPr>
          <w:ilvl w:val="3"/>
          <w:numId w:val="37"/>
        </w:numPr>
      </w:pPr>
      <w:r w:rsidRPr="00B61D0A">
        <w:t>Максимальное количество элементов в списке не ограничено.</w:t>
      </w:r>
    </w:p>
    <w:p w:rsidR="002B61F4" w:rsidRPr="00B61D0A" w:rsidRDefault="002B61F4" w:rsidP="00191E85">
      <w:pPr>
        <w:pStyle w:val="af0"/>
        <w:numPr>
          <w:ilvl w:val="3"/>
          <w:numId w:val="37"/>
        </w:numPr>
      </w:pPr>
      <w:r w:rsidRPr="00B61D0A">
        <w:t>Если в списке нет элементов, то компонент не отображается.</w:t>
      </w:r>
    </w:p>
    <w:p w:rsidR="00AC35CA" w:rsidRPr="00B61D0A" w:rsidRDefault="00AC35CA" w:rsidP="00191E85">
      <w:pPr>
        <w:pStyle w:val="af0"/>
        <w:numPr>
          <w:ilvl w:val="3"/>
          <w:numId w:val="37"/>
        </w:numPr>
      </w:pPr>
      <w:r w:rsidRPr="00B61D0A">
        <w:t xml:space="preserve">В списке достижений </w:t>
      </w:r>
      <w:proofErr w:type="gramStart"/>
      <w:r w:rsidRPr="00B61D0A">
        <w:t>отображается не более трех элементов</w:t>
      </w:r>
      <w:proofErr w:type="gramEnd"/>
      <w:r w:rsidRPr="00B61D0A">
        <w:t xml:space="preserve"> в строку. Сортировка элементов осуществляется в соответствии с порядком, ук</w:t>
      </w:r>
      <w:r w:rsidRPr="00B61D0A">
        <w:t>а</w:t>
      </w:r>
      <w:r w:rsidRPr="00B61D0A">
        <w:t xml:space="preserve">занным в </w:t>
      </w:r>
      <w:r w:rsidRPr="00B61D0A">
        <w:rPr>
          <w:lang w:val="en-US"/>
        </w:rPr>
        <w:t>CMS</w:t>
      </w:r>
      <w:r w:rsidRPr="00B61D0A">
        <w:t>.</w:t>
      </w:r>
    </w:p>
    <w:p w:rsidR="002B61F4" w:rsidRPr="00B61D0A" w:rsidRDefault="002B61F4" w:rsidP="002B61F4">
      <w:pPr>
        <w:rPr>
          <w:i/>
        </w:rPr>
      </w:pPr>
      <w:r w:rsidRPr="00B61D0A">
        <w:rPr>
          <w:i/>
        </w:rPr>
        <w:t>Действия пользователя:</w:t>
      </w:r>
    </w:p>
    <w:p w:rsidR="002B61F4" w:rsidRPr="00B61D0A" w:rsidRDefault="002B61F4" w:rsidP="002B61F4">
      <w:pPr>
        <w:pStyle w:val="af0"/>
        <w:numPr>
          <w:ilvl w:val="3"/>
          <w:numId w:val="7"/>
        </w:numPr>
      </w:pPr>
      <w:r w:rsidRPr="00B61D0A">
        <w:t xml:space="preserve">При нажатии на </w:t>
      </w:r>
      <w:r w:rsidR="00AC35CA" w:rsidRPr="00B61D0A">
        <w:t>стрелки смены года</w:t>
      </w:r>
      <w:r w:rsidRPr="00B61D0A">
        <w:t xml:space="preserve">, происходит переход на </w:t>
      </w:r>
      <w:r w:rsidR="00AC35CA" w:rsidRPr="00B61D0A">
        <w:t>последу</w:t>
      </w:r>
      <w:r w:rsidR="00AC35CA" w:rsidRPr="00B61D0A">
        <w:t>ю</w:t>
      </w:r>
      <w:r w:rsidR="00AC35CA" w:rsidRPr="00B61D0A">
        <w:t>щий/предыдущий год</w:t>
      </w:r>
      <w:r w:rsidRPr="00B61D0A">
        <w:t>.</w:t>
      </w:r>
    </w:p>
    <w:p w:rsidR="00C445C4" w:rsidRPr="00B61D0A" w:rsidRDefault="00C445C4" w:rsidP="00C445C4">
      <w:pPr>
        <w:pStyle w:val="4"/>
      </w:pPr>
      <w:r w:rsidRPr="00B61D0A">
        <w:t>1.7) Партнеры</w:t>
      </w:r>
    </w:p>
    <w:p w:rsidR="002B61F4" w:rsidRPr="00B61D0A" w:rsidRDefault="002B61F4" w:rsidP="002B61F4">
      <w:r w:rsidRPr="00B61D0A">
        <w:rPr>
          <w:i/>
        </w:rPr>
        <w:t>Эскиз в приложении:</w:t>
      </w:r>
      <w:r w:rsidRPr="00B61D0A">
        <w:t xml:space="preserve"> </w:t>
      </w:r>
      <w:r w:rsidR="000475A6" w:rsidRPr="00B61D0A">
        <w:t>1_6_partners</w:t>
      </w:r>
      <w:r w:rsidRPr="00B61D0A">
        <w:t>.</w:t>
      </w:r>
    </w:p>
    <w:p w:rsidR="002B61F4" w:rsidRPr="00B61D0A" w:rsidRDefault="002B61F4" w:rsidP="002B61F4">
      <w:r w:rsidRPr="00B61D0A">
        <w:t>Ниже описаны компоненты страницы.</w:t>
      </w:r>
    </w:p>
    <w:p w:rsidR="000475A6" w:rsidRPr="00B61D0A" w:rsidRDefault="000475A6" w:rsidP="002B61F4">
      <w:pPr>
        <w:rPr>
          <w:b/>
        </w:rPr>
      </w:pPr>
      <w:r w:rsidRPr="00B61D0A">
        <w:rPr>
          <w:b/>
        </w:rPr>
        <w:t>Краткое описание</w:t>
      </w:r>
    </w:p>
    <w:p w:rsidR="000475A6" w:rsidRPr="00B61D0A" w:rsidRDefault="000475A6" w:rsidP="000475A6">
      <w:r w:rsidRPr="00B61D0A">
        <w:rPr>
          <w:i/>
        </w:rPr>
        <w:t>Источник информации:</w:t>
      </w:r>
      <w:r w:rsidRPr="00B61D0A">
        <w:t xml:space="preserve"> модуль в </w:t>
      </w:r>
      <w:r w:rsidRPr="00B61D0A">
        <w:rPr>
          <w:lang w:val="en-US"/>
        </w:rPr>
        <w:t>CMS</w:t>
      </w:r>
      <w:r w:rsidRPr="00B61D0A">
        <w:t xml:space="preserve">, редактируемый </w:t>
      </w:r>
      <w:r w:rsidRPr="00B61D0A">
        <w:rPr>
          <w:lang w:val="en-US"/>
        </w:rPr>
        <w:t>WYSIWYG</w:t>
      </w:r>
      <w:r w:rsidRPr="00B61D0A">
        <w:t xml:space="preserve"> редакт</w:t>
      </w:r>
      <w:r w:rsidRPr="00B61D0A">
        <w:t>о</w:t>
      </w:r>
      <w:r w:rsidRPr="00B61D0A">
        <w:t>ром.</w:t>
      </w:r>
    </w:p>
    <w:p w:rsidR="002B61F4" w:rsidRPr="00B61D0A" w:rsidRDefault="002B61F4" w:rsidP="002B61F4">
      <w:pPr>
        <w:rPr>
          <w:b/>
        </w:rPr>
      </w:pPr>
      <w:r w:rsidRPr="00B61D0A">
        <w:rPr>
          <w:b/>
        </w:rPr>
        <w:t>Спис</w:t>
      </w:r>
      <w:r w:rsidR="000475A6" w:rsidRPr="00B61D0A">
        <w:rPr>
          <w:b/>
        </w:rPr>
        <w:t>ки партнеров</w:t>
      </w:r>
    </w:p>
    <w:p w:rsidR="002B61F4" w:rsidRPr="00B61D0A" w:rsidRDefault="002B61F4" w:rsidP="002B61F4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0475A6" w:rsidRPr="00B61D0A">
        <w:t>Партнеры</w:t>
      </w:r>
      <w:r w:rsidRPr="00B61D0A">
        <w:t>».</w:t>
      </w:r>
    </w:p>
    <w:p w:rsidR="002B61F4" w:rsidRPr="00B61D0A" w:rsidRDefault="002B61F4" w:rsidP="002B61F4">
      <w:pPr>
        <w:rPr>
          <w:i/>
        </w:rPr>
      </w:pPr>
      <w:r w:rsidRPr="00B61D0A">
        <w:rPr>
          <w:i/>
        </w:rPr>
        <w:t>Логика отображения:</w:t>
      </w:r>
    </w:p>
    <w:p w:rsidR="002B61F4" w:rsidRPr="00B61D0A" w:rsidRDefault="00562259" w:rsidP="002B61F4">
      <w:pPr>
        <w:pStyle w:val="af0"/>
        <w:numPr>
          <w:ilvl w:val="3"/>
          <w:numId w:val="6"/>
        </w:numPr>
      </w:pPr>
      <w:r w:rsidRPr="00B61D0A">
        <w:t>Партнеры в списках сгруппированы по типу партнера.</w:t>
      </w:r>
    </w:p>
    <w:p w:rsidR="00562259" w:rsidRPr="00B61D0A" w:rsidRDefault="00562259" w:rsidP="00562259">
      <w:pPr>
        <w:pStyle w:val="af0"/>
        <w:numPr>
          <w:ilvl w:val="3"/>
          <w:numId w:val="6"/>
        </w:numPr>
      </w:pPr>
      <w:r w:rsidRPr="00B61D0A">
        <w:t>Максимальное количество элементов в списке не ограничено.</w:t>
      </w:r>
    </w:p>
    <w:p w:rsidR="00562259" w:rsidRPr="00B61D0A" w:rsidRDefault="00562259" w:rsidP="00562259">
      <w:pPr>
        <w:pStyle w:val="af0"/>
        <w:numPr>
          <w:ilvl w:val="3"/>
          <w:numId w:val="6"/>
        </w:numPr>
      </w:pPr>
      <w:r w:rsidRPr="00B61D0A">
        <w:t>Если в списке нет элементов, то компонент не отображается.</w:t>
      </w:r>
    </w:p>
    <w:p w:rsidR="00562259" w:rsidRPr="00B61D0A" w:rsidRDefault="00562259" w:rsidP="00562259">
      <w:pPr>
        <w:pStyle w:val="af0"/>
        <w:numPr>
          <w:ilvl w:val="3"/>
          <w:numId w:val="6"/>
        </w:numPr>
      </w:pPr>
      <w:r w:rsidRPr="00B61D0A">
        <w:t>Сортировка элементов осуществляется в соответствии с порядком, ук</w:t>
      </w:r>
      <w:r w:rsidRPr="00B61D0A">
        <w:t>а</w:t>
      </w:r>
      <w:r w:rsidRPr="00B61D0A">
        <w:t xml:space="preserve">занным в </w:t>
      </w:r>
      <w:r w:rsidRPr="00B61D0A">
        <w:rPr>
          <w:lang w:val="en-US"/>
        </w:rPr>
        <w:t>CMS</w:t>
      </w:r>
      <w:r w:rsidRPr="00B61D0A">
        <w:t>.</w:t>
      </w:r>
    </w:p>
    <w:p w:rsidR="00562259" w:rsidRPr="00B61D0A" w:rsidRDefault="00562259" w:rsidP="00562259">
      <w:pPr>
        <w:pStyle w:val="af0"/>
        <w:numPr>
          <w:ilvl w:val="3"/>
          <w:numId w:val="6"/>
        </w:numPr>
      </w:pPr>
      <w:r w:rsidRPr="00B61D0A">
        <w:t xml:space="preserve">Логотип является ссылкой, если в </w:t>
      </w:r>
      <w:proofErr w:type="spellStart"/>
      <w:r w:rsidRPr="00B61D0A">
        <w:t>инфоблоке</w:t>
      </w:r>
      <w:proofErr w:type="spellEnd"/>
      <w:r w:rsidRPr="00B61D0A">
        <w:t xml:space="preserve"> заполнено поле </w:t>
      </w:r>
      <w:r w:rsidR="003E4B7D" w:rsidRPr="00B61D0A">
        <w:t>описания партнера</w:t>
      </w:r>
      <w:r w:rsidRPr="00B61D0A">
        <w:t>.</w:t>
      </w:r>
    </w:p>
    <w:p w:rsidR="002B61F4" w:rsidRPr="00B61D0A" w:rsidRDefault="002B61F4" w:rsidP="002B61F4">
      <w:pPr>
        <w:rPr>
          <w:i/>
        </w:rPr>
      </w:pPr>
      <w:r w:rsidRPr="00B61D0A">
        <w:rPr>
          <w:i/>
        </w:rPr>
        <w:t>Действия пользователя:</w:t>
      </w:r>
    </w:p>
    <w:p w:rsidR="002B61F4" w:rsidRPr="00B61D0A" w:rsidRDefault="002B61F4" w:rsidP="00191E85">
      <w:pPr>
        <w:pStyle w:val="af0"/>
        <w:numPr>
          <w:ilvl w:val="3"/>
          <w:numId w:val="38"/>
        </w:numPr>
      </w:pPr>
      <w:r w:rsidRPr="00B61D0A">
        <w:t xml:space="preserve">При нажатии на </w:t>
      </w:r>
      <w:r w:rsidR="00562259" w:rsidRPr="00B61D0A">
        <w:t>логотип (являющийся ссылкой), п</w:t>
      </w:r>
      <w:r w:rsidRPr="00B61D0A">
        <w:t xml:space="preserve">роисходит </w:t>
      </w:r>
      <w:r w:rsidR="003E4B7D" w:rsidRPr="00B61D0A">
        <w:t>открытие всплывающей панели с описанием партнера</w:t>
      </w:r>
      <w:proofErr w:type="gramStart"/>
      <w:r w:rsidR="003E4B7D" w:rsidRPr="00B61D0A">
        <w:t>.</w:t>
      </w:r>
      <w:r w:rsidRPr="00B61D0A">
        <w:t>.</w:t>
      </w:r>
      <w:proofErr w:type="gramEnd"/>
    </w:p>
    <w:p w:rsidR="00C445C4" w:rsidRPr="00B61D0A" w:rsidRDefault="00C445C4" w:rsidP="00C445C4">
      <w:pPr>
        <w:pStyle w:val="4"/>
      </w:pPr>
      <w:r w:rsidRPr="00B61D0A">
        <w:t>1.8) Карьера</w:t>
      </w:r>
    </w:p>
    <w:p w:rsidR="00335C58" w:rsidRPr="00B61D0A" w:rsidRDefault="00335C58" w:rsidP="00335C58">
      <w:r w:rsidRPr="00B61D0A">
        <w:rPr>
          <w:i/>
        </w:rPr>
        <w:t>Эскиз в приложении:</w:t>
      </w:r>
      <w:r w:rsidRPr="00B61D0A">
        <w:t xml:space="preserve"> 1_7_jobs.</w:t>
      </w:r>
    </w:p>
    <w:p w:rsidR="00335C58" w:rsidRPr="00B61D0A" w:rsidRDefault="00335C58" w:rsidP="00335C58">
      <w:r w:rsidRPr="00B61D0A">
        <w:t>Ниже описаны компоненты страницы.</w:t>
      </w:r>
    </w:p>
    <w:p w:rsidR="00335C58" w:rsidRPr="00B61D0A" w:rsidRDefault="00335C58" w:rsidP="00335C58">
      <w:pPr>
        <w:rPr>
          <w:b/>
        </w:rPr>
      </w:pPr>
      <w:r w:rsidRPr="00B61D0A">
        <w:rPr>
          <w:b/>
        </w:rPr>
        <w:t>Описание</w:t>
      </w:r>
    </w:p>
    <w:p w:rsidR="00335C58" w:rsidRPr="00B61D0A" w:rsidRDefault="00335C58" w:rsidP="00335C58">
      <w:r w:rsidRPr="00B61D0A">
        <w:rPr>
          <w:i/>
        </w:rPr>
        <w:lastRenderedPageBreak/>
        <w:t>Источник информации:</w:t>
      </w:r>
      <w:r w:rsidRPr="00B61D0A">
        <w:t xml:space="preserve"> модуль в </w:t>
      </w:r>
      <w:r w:rsidRPr="00B61D0A">
        <w:rPr>
          <w:lang w:val="en-US"/>
        </w:rPr>
        <w:t>CMS</w:t>
      </w:r>
      <w:r w:rsidRPr="00B61D0A">
        <w:t xml:space="preserve">, редактируемый </w:t>
      </w:r>
      <w:r w:rsidRPr="00B61D0A">
        <w:rPr>
          <w:lang w:val="en-US"/>
        </w:rPr>
        <w:t>WYSIWYG</w:t>
      </w:r>
      <w:r w:rsidRPr="00B61D0A">
        <w:t xml:space="preserve"> редакт</w:t>
      </w:r>
      <w:r w:rsidRPr="00B61D0A">
        <w:t>о</w:t>
      </w:r>
      <w:r w:rsidRPr="00B61D0A">
        <w:t>ром.</w:t>
      </w:r>
    </w:p>
    <w:p w:rsidR="00335C58" w:rsidRPr="00B61D0A" w:rsidRDefault="00335C58" w:rsidP="00335C58">
      <w:pPr>
        <w:rPr>
          <w:b/>
        </w:rPr>
      </w:pPr>
      <w:r w:rsidRPr="00B61D0A">
        <w:rPr>
          <w:b/>
        </w:rPr>
        <w:t>Список вакансий</w:t>
      </w:r>
    </w:p>
    <w:p w:rsidR="00335C58" w:rsidRPr="00B61D0A" w:rsidRDefault="00335C58" w:rsidP="00335C58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«Вакансии».</w:t>
      </w:r>
    </w:p>
    <w:p w:rsidR="00335C58" w:rsidRPr="00B61D0A" w:rsidRDefault="00335C58" w:rsidP="00335C58">
      <w:pPr>
        <w:rPr>
          <w:i/>
        </w:rPr>
      </w:pPr>
      <w:r w:rsidRPr="00B61D0A">
        <w:rPr>
          <w:i/>
        </w:rPr>
        <w:t>Логика отображения:</w:t>
      </w:r>
    </w:p>
    <w:p w:rsidR="00335C58" w:rsidRPr="00B61D0A" w:rsidRDefault="00335C58" w:rsidP="00191E85">
      <w:pPr>
        <w:pStyle w:val="af0"/>
        <w:numPr>
          <w:ilvl w:val="3"/>
          <w:numId w:val="39"/>
        </w:numPr>
      </w:pPr>
      <w:r w:rsidRPr="00B61D0A">
        <w:t>Максимальное количество вакансий в списке не ограничено.</w:t>
      </w:r>
    </w:p>
    <w:p w:rsidR="00335C58" w:rsidRPr="00B61D0A" w:rsidRDefault="00335C58" w:rsidP="00191E85">
      <w:pPr>
        <w:pStyle w:val="af0"/>
        <w:numPr>
          <w:ilvl w:val="3"/>
          <w:numId w:val="39"/>
        </w:numPr>
      </w:pPr>
      <w:r w:rsidRPr="00B61D0A">
        <w:t>Если в списке нет элементов, то компонент не отображается.</w:t>
      </w:r>
    </w:p>
    <w:p w:rsidR="00335C58" w:rsidRPr="00B61D0A" w:rsidRDefault="00335C58" w:rsidP="00191E85">
      <w:pPr>
        <w:pStyle w:val="af0"/>
        <w:numPr>
          <w:ilvl w:val="3"/>
          <w:numId w:val="39"/>
        </w:numPr>
      </w:pPr>
      <w:r w:rsidRPr="00B61D0A">
        <w:t>Сортировка элементов осуществляется в соответствии с порядком, ук</w:t>
      </w:r>
      <w:r w:rsidRPr="00B61D0A">
        <w:t>а</w:t>
      </w:r>
      <w:r w:rsidRPr="00B61D0A">
        <w:t xml:space="preserve">занным в </w:t>
      </w:r>
      <w:r w:rsidRPr="00B61D0A">
        <w:rPr>
          <w:lang w:val="en-US"/>
        </w:rPr>
        <w:t>CMS</w:t>
      </w:r>
      <w:r w:rsidRPr="00B61D0A">
        <w:t>.</w:t>
      </w:r>
    </w:p>
    <w:p w:rsidR="00335C58" w:rsidRPr="00B61D0A" w:rsidRDefault="00335C58" w:rsidP="00335C58">
      <w:pPr>
        <w:rPr>
          <w:i/>
        </w:rPr>
      </w:pPr>
      <w:r w:rsidRPr="00B61D0A">
        <w:rPr>
          <w:i/>
        </w:rPr>
        <w:t>Действия пользователя:</w:t>
      </w:r>
    </w:p>
    <w:p w:rsidR="00335C58" w:rsidRPr="00B61D0A" w:rsidRDefault="00335C58" w:rsidP="00191E85">
      <w:pPr>
        <w:pStyle w:val="af0"/>
        <w:numPr>
          <w:ilvl w:val="3"/>
          <w:numId w:val="40"/>
        </w:numPr>
      </w:pPr>
      <w:r w:rsidRPr="00B61D0A">
        <w:t xml:space="preserve">При нажатии на </w:t>
      </w:r>
      <w:r w:rsidR="000B625C" w:rsidRPr="00B61D0A">
        <w:t>наименование вакансии</w:t>
      </w:r>
      <w:r w:rsidRPr="00B61D0A">
        <w:t>,</w:t>
      </w:r>
      <w:r w:rsidR="000B625C" w:rsidRPr="00B61D0A">
        <w:t xml:space="preserve"> без перезагрузки страницы,</w:t>
      </w:r>
      <w:r w:rsidRPr="00B61D0A">
        <w:t xml:space="preserve"> происходит </w:t>
      </w:r>
      <w:r w:rsidR="000B625C" w:rsidRPr="00B61D0A">
        <w:t>раскрытие панели с описанием вакансии</w:t>
      </w:r>
      <w:r w:rsidRPr="00B61D0A">
        <w:t>.</w:t>
      </w:r>
    </w:p>
    <w:p w:rsidR="000B625C" w:rsidRPr="00B61D0A" w:rsidRDefault="000B625C" w:rsidP="000B625C">
      <w:pPr>
        <w:rPr>
          <w:b/>
        </w:rPr>
      </w:pPr>
      <w:r w:rsidRPr="00B61D0A">
        <w:rPr>
          <w:b/>
        </w:rPr>
        <w:t>Форма отклика на вакансию</w:t>
      </w:r>
    </w:p>
    <w:p w:rsidR="000B625C" w:rsidRPr="00B61D0A" w:rsidRDefault="000B625C" w:rsidP="000B625C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«Отклики на вакансии»</w:t>
      </w:r>
    </w:p>
    <w:p w:rsidR="000B625C" w:rsidRPr="00B61D0A" w:rsidRDefault="000B625C" w:rsidP="000B625C">
      <w:pPr>
        <w:rPr>
          <w:i/>
        </w:rPr>
      </w:pPr>
      <w:r w:rsidRPr="00B61D0A">
        <w:rPr>
          <w:i/>
        </w:rPr>
        <w:t>Логика отображения:</w:t>
      </w:r>
    </w:p>
    <w:p w:rsidR="000B625C" w:rsidRPr="00B61D0A" w:rsidRDefault="000B625C" w:rsidP="00191E85">
      <w:pPr>
        <w:pStyle w:val="af0"/>
        <w:numPr>
          <w:ilvl w:val="3"/>
          <w:numId w:val="41"/>
        </w:numPr>
      </w:pPr>
      <w:r w:rsidRPr="00B61D0A">
        <w:t>В форме отображаются следующие поля:</w:t>
      </w:r>
    </w:p>
    <w:p w:rsidR="000B625C" w:rsidRPr="00B61D0A" w:rsidRDefault="000B625C" w:rsidP="00191E85">
      <w:pPr>
        <w:pStyle w:val="af0"/>
        <w:numPr>
          <w:ilvl w:val="4"/>
          <w:numId w:val="41"/>
        </w:numPr>
      </w:pPr>
      <w:r w:rsidRPr="00B61D0A">
        <w:t>ФИО;</w:t>
      </w:r>
    </w:p>
    <w:p w:rsidR="000B625C" w:rsidRPr="00B61D0A" w:rsidRDefault="000B625C" w:rsidP="00191E85">
      <w:pPr>
        <w:pStyle w:val="af0"/>
        <w:numPr>
          <w:ilvl w:val="4"/>
          <w:numId w:val="41"/>
        </w:numPr>
      </w:pPr>
      <w:r w:rsidRPr="00B61D0A">
        <w:t>резюме;</w:t>
      </w:r>
    </w:p>
    <w:p w:rsidR="000B625C" w:rsidRPr="00B61D0A" w:rsidRDefault="000B625C" w:rsidP="00191E85">
      <w:pPr>
        <w:pStyle w:val="af0"/>
        <w:numPr>
          <w:ilvl w:val="4"/>
          <w:numId w:val="41"/>
        </w:numPr>
      </w:pPr>
      <w:r w:rsidRPr="00B61D0A">
        <w:t>сообщение.</w:t>
      </w:r>
    </w:p>
    <w:p w:rsidR="000B625C" w:rsidRPr="00B61D0A" w:rsidRDefault="000B625C" w:rsidP="00191E85">
      <w:pPr>
        <w:pStyle w:val="af0"/>
        <w:numPr>
          <w:ilvl w:val="3"/>
          <w:numId w:val="41"/>
        </w:numPr>
      </w:pPr>
      <w:r w:rsidRPr="00B61D0A">
        <w:t>Обязательные поля:</w:t>
      </w:r>
    </w:p>
    <w:p w:rsidR="000B625C" w:rsidRPr="00B61D0A" w:rsidRDefault="000B625C" w:rsidP="00191E85">
      <w:pPr>
        <w:pStyle w:val="af0"/>
        <w:numPr>
          <w:ilvl w:val="4"/>
          <w:numId w:val="41"/>
        </w:numPr>
      </w:pPr>
      <w:r w:rsidRPr="00B61D0A">
        <w:t>ФИО;</w:t>
      </w:r>
    </w:p>
    <w:p w:rsidR="000B625C" w:rsidRPr="00B61D0A" w:rsidRDefault="000B625C" w:rsidP="00191E85">
      <w:pPr>
        <w:pStyle w:val="af0"/>
        <w:numPr>
          <w:ilvl w:val="4"/>
          <w:numId w:val="41"/>
        </w:numPr>
      </w:pPr>
      <w:r w:rsidRPr="00B61D0A">
        <w:t>резюме.</w:t>
      </w:r>
    </w:p>
    <w:p w:rsidR="000B625C" w:rsidRPr="00B61D0A" w:rsidRDefault="000B625C" w:rsidP="000B625C">
      <w:pPr>
        <w:rPr>
          <w:i/>
        </w:rPr>
      </w:pPr>
      <w:r w:rsidRPr="00B61D0A">
        <w:rPr>
          <w:i/>
        </w:rPr>
        <w:t>Действия пользователя:</w:t>
      </w:r>
    </w:p>
    <w:p w:rsidR="000B625C" w:rsidRPr="00B61D0A" w:rsidRDefault="000B625C" w:rsidP="00191E85">
      <w:pPr>
        <w:pStyle w:val="af0"/>
        <w:numPr>
          <w:ilvl w:val="3"/>
          <w:numId w:val="42"/>
        </w:numPr>
      </w:pPr>
      <w:r w:rsidRPr="00B61D0A">
        <w:t>При нажатии кнопки «Отправить», происходит отправка отклика.</w:t>
      </w:r>
    </w:p>
    <w:p w:rsidR="000B625C" w:rsidRPr="00B61D0A" w:rsidRDefault="000B625C" w:rsidP="00191E85">
      <w:pPr>
        <w:pStyle w:val="af0"/>
        <w:numPr>
          <w:ilvl w:val="3"/>
          <w:numId w:val="42"/>
        </w:numPr>
      </w:pPr>
      <w:r w:rsidRPr="00B61D0A">
        <w:t>Если отклик был отправлен, то отображается сообщение: «Ваше резюме успешно отправлено в компанию «</w:t>
      </w:r>
      <w:proofErr w:type="spellStart"/>
      <w:r w:rsidRPr="00B61D0A">
        <w:t>Сидак</w:t>
      </w:r>
      <w:proofErr w:type="spellEnd"/>
      <w:r w:rsidRPr="00B61D0A">
        <w:t>».</w:t>
      </w:r>
    </w:p>
    <w:p w:rsidR="000B625C" w:rsidRPr="00B61D0A" w:rsidRDefault="000B625C" w:rsidP="00191E85">
      <w:pPr>
        <w:pStyle w:val="af0"/>
        <w:numPr>
          <w:ilvl w:val="3"/>
          <w:numId w:val="42"/>
        </w:numPr>
      </w:pPr>
      <w:r w:rsidRPr="00B61D0A">
        <w:t>Если отправка отклика не удалась, то отображается сообщение: «Ваше резюме не было отправлено по техническим причинам. Свяжитесь, п</w:t>
      </w:r>
      <w:r w:rsidRPr="00B61D0A">
        <w:t>о</w:t>
      </w:r>
      <w:r w:rsidRPr="00B61D0A">
        <w:t>жалуйста, с нами по телефону ХХХ-ХХ-ХХ».</w:t>
      </w:r>
    </w:p>
    <w:p w:rsidR="000B625C" w:rsidRPr="00B61D0A" w:rsidRDefault="000B625C" w:rsidP="00191E85">
      <w:pPr>
        <w:pStyle w:val="af0"/>
        <w:numPr>
          <w:ilvl w:val="3"/>
          <w:numId w:val="42"/>
        </w:numPr>
      </w:pPr>
      <w:r w:rsidRPr="00B61D0A">
        <w:t xml:space="preserve">На </w:t>
      </w:r>
      <w:r w:rsidRPr="00B61D0A">
        <w:rPr>
          <w:lang w:val="en-US"/>
        </w:rPr>
        <w:t>e</w:t>
      </w:r>
      <w:r w:rsidRPr="00B61D0A">
        <w:t>-</w:t>
      </w:r>
      <w:r w:rsidRPr="00B61D0A">
        <w:rPr>
          <w:lang w:val="en-US"/>
        </w:rPr>
        <w:t>mail</w:t>
      </w:r>
      <w:r w:rsidRPr="00B61D0A">
        <w:t xml:space="preserve"> для резюме (настройки компонента) отправляется сообщение следующего содержания:</w:t>
      </w:r>
    </w:p>
    <w:p w:rsidR="000B625C" w:rsidRPr="00B61D0A" w:rsidRDefault="000B625C" w:rsidP="000B625C">
      <w:pPr>
        <w:rPr>
          <w:i/>
          <w:lang w:val="en-US"/>
        </w:rPr>
      </w:pPr>
      <w:r w:rsidRPr="00B61D0A">
        <w:rPr>
          <w:i/>
          <w:lang w:val="en-US"/>
        </w:rPr>
        <w:t>From: no reply e-mail;</w:t>
      </w:r>
    </w:p>
    <w:p w:rsidR="000B625C" w:rsidRPr="00B61D0A" w:rsidRDefault="000B625C" w:rsidP="000B625C">
      <w:pPr>
        <w:rPr>
          <w:i/>
        </w:rPr>
      </w:pPr>
      <w:r w:rsidRPr="00B61D0A">
        <w:rPr>
          <w:i/>
          <w:lang w:val="en-US"/>
        </w:rPr>
        <w:t>Subject</w:t>
      </w:r>
      <w:r w:rsidRPr="00B61D0A">
        <w:rPr>
          <w:i/>
        </w:rPr>
        <w:t xml:space="preserve">: Отклик на вакансию №ХХХ с сайта </w:t>
      </w:r>
      <w:proofErr w:type="spellStart"/>
      <w:r w:rsidRPr="00B61D0A">
        <w:rPr>
          <w:i/>
          <w:lang w:val="en-US"/>
        </w:rPr>
        <w:t>sidak</w:t>
      </w:r>
      <w:proofErr w:type="spellEnd"/>
      <w:r w:rsidRPr="00B61D0A">
        <w:rPr>
          <w:i/>
        </w:rPr>
        <w:t>.</w:t>
      </w:r>
      <w:r w:rsidRPr="00B61D0A">
        <w:rPr>
          <w:i/>
          <w:lang w:val="en-US"/>
        </w:rPr>
        <w:t>biz</w:t>
      </w:r>
      <w:r w:rsidRPr="00B61D0A">
        <w:rPr>
          <w:i/>
        </w:rPr>
        <w:t>;</w:t>
      </w:r>
    </w:p>
    <w:p w:rsidR="000B625C" w:rsidRPr="00B61D0A" w:rsidRDefault="000B625C" w:rsidP="000B625C">
      <w:pPr>
        <w:rPr>
          <w:i/>
        </w:rPr>
      </w:pPr>
      <w:r w:rsidRPr="00B61D0A">
        <w:rPr>
          <w:i/>
        </w:rPr>
        <w:t>Текст: [ФИО], [телефон], [сообщение], [номер отклика], [дата отправки], [ссылка на файл резюме].</w:t>
      </w:r>
    </w:p>
    <w:p w:rsidR="000B625C" w:rsidRPr="00B61D0A" w:rsidRDefault="000B625C" w:rsidP="00191E85">
      <w:pPr>
        <w:pStyle w:val="af0"/>
        <w:numPr>
          <w:ilvl w:val="3"/>
          <w:numId w:val="42"/>
        </w:numPr>
      </w:pPr>
      <w:r w:rsidRPr="00B61D0A">
        <w:t xml:space="preserve">Отклик так же сохраняется в </w:t>
      </w:r>
      <w:proofErr w:type="spellStart"/>
      <w:r w:rsidRPr="00B61D0A">
        <w:t>инфоблок</w:t>
      </w:r>
      <w:proofErr w:type="spellEnd"/>
      <w:r w:rsidRPr="00B61D0A">
        <w:t xml:space="preserve"> «Отклики на вакансии».</w:t>
      </w:r>
    </w:p>
    <w:p w:rsidR="00C445C4" w:rsidRPr="00B61D0A" w:rsidRDefault="00C445C4" w:rsidP="00C445C4">
      <w:pPr>
        <w:pStyle w:val="4"/>
      </w:pPr>
      <w:r w:rsidRPr="00B61D0A">
        <w:t>1.9) Фотогалерея</w:t>
      </w:r>
    </w:p>
    <w:p w:rsidR="00D50AA4" w:rsidRPr="00B61D0A" w:rsidRDefault="00D50AA4" w:rsidP="00D50AA4">
      <w:r w:rsidRPr="00B61D0A">
        <w:rPr>
          <w:i/>
        </w:rPr>
        <w:t>Эскиз в приложении:</w:t>
      </w:r>
      <w:r w:rsidRPr="00B61D0A">
        <w:t xml:space="preserve"> </w:t>
      </w:r>
      <w:r w:rsidR="00676F55" w:rsidRPr="00B61D0A">
        <w:t>1_8_photogallery</w:t>
      </w:r>
      <w:r w:rsidRPr="00B61D0A">
        <w:t>.</w:t>
      </w:r>
    </w:p>
    <w:p w:rsidR="00D50AA4" w:rsidRPr="00B61D0A" w:rsidRDefault="00D50AA4" w:rsidP="00D50AA4">
      <w:r w:rsidRPr="00B61D0A">
        <w:t>Ниже описаны компоненты страницы.</w:t>
      </w:r>
    </w:p>
    <w:p w:rsidR="00D50AA4" w:rsidRPr="00B61D0A" w:rsidRDefault="00D50AA4" w:rsidP="00D50AA4">
      <w:pPr>
        <w:rPr>
          <w:b/>
        </w:rPr>
      </w:pPr>
      <w:r w:rsidRPr="00B61D0A">
        <w:rPr>
          <w:b/>
        </w:rPr>
        <w:t>Список альбомов</w:t>
      </w:r>
    </w:p>
    <w:p w:rsidR="00D50AA4" w:rsidRPr="00B61D0A" w:rsidRDefault="00D50AA4" w:rsidP="00D50AA4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«Фотогалерея».</w:t>
      </w:r>
    </w:p>
    <w:p w:rsidR="00D50AA4" w:rsidRPr="00B61D0A" w:rsidRDefault="00D50AA4" w:rsidP="00D50AA4">
      <w:pPr>
        <w:rPr>
          <w:i/>
        </w:rPr>
      </w:pPr>
      <w:r w:rsidRPr="00B61D0A">
        <w:rPr>
          <w:i/>
        </w:rPr>
        <w:t>Логика отображения:</w:t>
      </w:r>
    </w:p>
    <w:p w:rsidR="00D50AA4" w:rsidRPr="00B61D0A" w:rsidRDefault="00D50AA4" w:rsidP="00191E85">
      <w:pPr>
        <w:pStyle w:val="af0"/>
        <w:numPr>
          <w:ilvl w:val="3"/>
          <w:numId w:val="43"/>
        </w:numPr>
      </w:pPr>
      <w:r w:rsidRPr="00B61D0A">
        <w:lastRenderedPageBreak/>
        <w:t xml:space="preserve">Альбомы отображаются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D50AA4" w:rsidRPr="00B61D0A" w:rsidRDefault="00676F55" w:rsidP="00191E85">
      <w:pPr>
        <w:pStyle w:val="af0"/>
        <w:numPr>
          <w:ilvl w:val="3"/>
          <w:numId w:val="43"/>
        </w:numPr>
      </w:pPr>
      <w:r w:rsidRPr="00B61D0A">
        <w:t>Максимальное количество</w:t>
      </w:r>
      <w:r w:rsidR="00D50AA4" w:rsidRPr="00B61D0A">
        <w:t xml:space="preserve"> альбомов на странице </w:t>
      </w:r>
      <w:r w:rsidRPr="00B61D0A">
        <w:t>не ограничено</w:t>
      </w:r>
      <w:r w:rsidR="00D50AA4" w:rsidRPr="00B61D0A">
        <w:t>.</w:t>
      </w:r>
    </w:p>
    <w:p w:rsidR="00D50AA4" w:rsidRPr="00B61D0A" w:rsidRDefault="00D50AA4" w:rsidP="00191E85">
      <w:pPr>
        <w:pStyle w:val="af0"/>
        <w:numPr>
          <w:ilvl w:val="3"/>
          <w:numId w:val="43"/>
        </w:numPr>
      </w:pPr>
      <w:r w:rsidRPr="00B61D0A">
        <w:t>Если в альбоме нет изображений, то альбом не отображается.</w:t>
      </w:r>
    </w:p>
    <w:p w:rsidR="00676F55" w:rsidRPr="00B61D0A" w:rsidRDefault="00676F55" w:rsidP="00191E85">
      <w:pPr>
        <w:pStyle w:val="af0"/>
        <w:numPr>
          <w:ilvl w:val="3"/>
          <w:numId w:val="43"/>
        </w:numPr>
      </w:pPr>
      <w:r w:rsidRPr="00B61D0A">
        <w:t>Если в категории нет альбомов, то категория не отображается.</w:t>
      </w:r>
    </w:p>
    <w:p w:rsidR="00676F55" w:rsidRPr="00B61D0A" w:rsidRDefault="00676F55" w:rsidP="00191E85">
      <w:pPr>
        <w:pStyle w:val="af0"/>
        <w:numPr>
          <w:ilvl w:val="3"/>
          <w:numId w:val="43"/>
        </w:numPr>
      </w:pPr>
      <w:r w:rsidRPr="00B61D0A">
        <w:t>В качестве изображения альбома используется изображение с устано</w:t>
      </w:r>
      <w:r w:rsidRPr="00B61D0A">
        <w:t>в</w:t>
      </w:r>
      <w:r w:rsidRPr="00B61D0A">
        <w:t>ленным флагом «Обложка альбома».</w:t>
      </w:r>
    </w:p>
    <w:p w:rsidR="00D50AA4" w:rsidRPr="00B61D0A" w:rsidRDefault="00D50AA4" w:rsidP="00D50AA4">
      <w:pPr>
        <w:rPr>
          <w:i/>
        </w:rPr>
      </w:pPr>
      <w:r w:rsidRPr="00B61D0A">
        <w:rPr>
          <w:i/>
        </w:rPr>
        <w:t>Действия пользователя:</w:t>
      </w:r>
    </w:p>
    <w:p w:rsidR="00D50AA4" w:rsidRPr="00B61D0A" w:rsidRDefault="00D50AA4" w:rsidP="00191E85">
      <w:pPr>
        <w:pStyle w:val="af0"/>
        <w:numPr>
          <w:ilvl w:val="3"/>
          <w:numId w:val="44"/>
        </w:numPr>
      </w:pPr>
      <w:r w:rsidRPr="00B61D0A">
        <w:t xml:space="preserve">При </w:t>
      </w:r>
      <w:r w:rsidR="00676F55" w:rsidRPr="00B61D0A">
        <w:t>нажатии на наименование категории,</w:t>
      </w:r>
      <w:r w:rsidRPr="00B61D0A">
        <w:t xml:space="preserve"> </w:t>
      </w:r>
      <w:r w:rsidR="00676F55" w:rsidRPr="00B61D0A">
        <w:t>происходит раскрытие списка альбомов данной категории</w:t>
      </w:r>
      <w:r w:rsidRPr="00B61D0A">
        <w:t>.</w:t>
      </w:r>
    </w:p>
    <w:p w:rsidR="00D50AA4" w:rsidRPr="00B61D0A" w:rsidRDefault="00D50AA4" w:rsidP="00191E85">
      <w:pPr>
        <w:pStyle w:val="af0"/>
        <w:numPr>
          <w:ilvl w:val="3"/>
          <w:numId w:val="44"/>
        </w:numPr>
      </w:pPr>
      <w:r w:rsidRPr="00B61D0A">
        <w:t xml:space="preserve">При нажатии на </w:t>
      </w:r>
      <w:r w:rsidR="00676F55" w:rsidRPr="00B61D0A">
        <w:t>изображение или наименование альбома</w:t>
      </w:r>
      <w:r w:rsidRPr="00B61D0A">
        <w:t xml:space="preserve">, происходит </w:t>
      </w:r>
      <w:r w:rsidR="00676F55" w:rsidRPr="00B61D0A">
        <w:t>открытие списка изображений данного альбома, во всплывающей пан</w:t>
      </w:r>
      <w:r w:rsidR="00676F55" w:rsidRPr="00B61D0A">
        <w:t>е</w:t>
      </w:r>
      <w:r w:rsidR="00676F55" w:rsidRPr="00B61D0A">
        <w:t>ли</w:t>
      </w:r>
      <w:r w:rsidRPr="00B61D0A">
        <w:t>.</w:t>
      </w:r>
    </w:p>
    <w:p w:rsidR="00C445C4" w:rsidRPr="00B61D0A" w:rsidRDefault="00C445C4" w:rsidP="00C445C4">
      <w:pPr>
        <w:pStyle w:val="4"/>
      </w:pPr>
      <w:r w:rsidRPr="00B61D0A">
        <w:t>1.10) Пресс-центр</w:t>
      </w:r>
    </w:p>
    <w:p w:rsidR="002B61F4" w:rsidRPr="00B61D0A" w:rsidRDefault="002B61F4" w:rsidP="002B61F4">
      <w:r w:rsidRPr="00B61D0A">
        <w:rPr>
          <w:i/>
        </w:rPr>
        <w:t>Эскиз в приложении:</w:t>
      </w:r>
      <w:r w:rsidRPr="00B61D0A">
        <w:t xml:space="preserve"> </w:t>
      </w:r>
      <w:r w:rsidR="00DC76E1" w:rsidRPr="00B61D0A">
        <w:t>1_9_press_center</w:t>
      </w:r>
      <w:r w:rsidRPr="00B61D0A">
        <w:t>.</w:t>
      </w:r>
    </w:p>
    <w:p w:rsidR="002B61F4" w:rsidRPr="00B61D0A" w:rsidRDefault="002B61F4" w:rsidP="002B61F4">
      <w:r w:rsidRPr="00B61D0A">
        <w:t>Ниже описаны компоненты страницы.</w:t>
      </w:r>
    </w:p>
    <w:p w:rsidR="00DC76E1" w:rsidRPr="00B61D0A" w:rsidRDefault="00DC76E1" w:rsidP="00DC76E1">
      <w:pPr>
        <w:rPr>
          <w:b/>
        </w:rPr>
      </w:pPr>
      <w:r w:rsidRPr="00B61D0A">
        <w:rPr>
          <w:b/>
        </w:rPr>
        <w:t>Список анонсов блога</w:t>
      </w:r>
    </w:p>
    <w:p w:rsidR="00DC76E1" w:rsidRPr="00B61D0A" w:rsidRDefault="00DC76E1" w:rsidP="00DC76E1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AD0EF8" w:rsidRPr="00B61D0A">
        <w:t>Блог</w:t>
      </w:r>
      <w:r w:rsidR="00820373" w:rsidRPr="00B61D0A">
        <w:t xml:space="preserve"> и Поддержка</w:t>
      </w:r>
      <w:r w:rsidRPr="00B61D0A">
        <w:t>».</w:t>
      </w:r>
    </w:p>
    <w:p w:rsidR="00AD0EF8" w:rsidRPr="00B61D0A" w:rsidRDefault="00AD0EF8" w:rsidP="00AD0EF8">
      <w:pPr>
        <w:rPr>
          <w:i/>
        </w:rPr>
      </w:pPr>
      <w:r w:rsidRPr="00B61D0A">
        <w:rPr>
          <w:i/>
        </w:rPr>
        <w:t>Логика отображения:</w:t>
      </w:r>
    </w:p>
    <w:p w:rsidR="00820373" w:rsidRPr="00B61D0A" w:rsidRDefault="00820373" w:rsidP="00191E85">
      <w:pPr>
        <w:pStyle w:val="af0"/>
        <w:numPr>
          <w:ilvl w:val="3"/>
          <w:numId w:val="45"/>
        </w:numPr>
      </w:pPr>
      <w:r w:rsidRPr="00B61D0A">
        <w:t>В списке отображаются только те анонсы, у которых установлен флаг «Отображать в Блоге».</w:t>
      </w:r>
    </w:p>
    <w:p w:rsidR="00AD0EF8" w:rsidRPr="00B61D0A" w:rsidRDefault="00AD0EF8" w:rsidP="00191E85">
      <w:pPr>
        <w:pStyle w:val="af0"/>
        <w:numPr>
          <w:ilvl w:val="3"/>
          <w:numId w:val="45"/>
        </w:numPr>
      </w:pPr>
      <w:r w:rsidRPr="00B61D0A">
        <w:t>Анонсы в списке отсортированы по дате публикации. Первым отобр</w:t>
      </w:r>
      <w:r w:rsidRPr="00B61D0A">
        <w:t>а</w:t>
      </w:r>
      <w:r w:rsidRPr="00B61D0A">
        <w:t>жается самый свежий анонс.</w:t>
      </w:r>
    </w:p>
    <w:p w:rsidR="00AD0EF8" w:rsidRPr="00B61D0A" w:rsidRDefault="00AD0EF8" w:rsidP="00191E85">
      <w:pPr>
        <w:pStyle w:val="af0"/>
        <w:numPr>
          <w:ilvl w:val="3"/>
          <w:numId w:val="45"/>
        </w:numPr>
      </w:pPr>
      <w:r w:rsidRPr="00B61D0A">
        <w:t>Количество элементов в списке ограничено двумя.</w:t>
      </w:r>
    </w:p>
    <w:p w:rsidR="00AD0EF8" w:rsidRPr="00B61D0A" w:rsidRDefault="00AD0EF8" w:rsidP="00191E85">
      <w:pPr>
        <w:pStyle w:val="af0"/>
        <w:numPr>
          <w:ilvl w:val="3"/>
          <w:numId w:val="45"/>
        </w:numPr>
      </w:pPr>
      <w:r w:rsidRPr="00B61D0A">
        <w:t>Если в списке нет элементов, то компонент не отображается.</w:t>
      </w:r>
    </w:p>
    <w:p w:rsidR="00AD0EF8" w:rsidRPr="00B61D0A" w:rsidRDefault="00AD0EF8" w:rsidP="00AD0EF8">
      <w:pPr>
        <w:rPr>
          <w:i/>
        </w:rPr>
      </w:pPr>
      <w:r w:rsidRPr="00B61D0A">
        <w:rPr>
          <w:i/>
        </w:rPr>
        <w:t>Действия пользователя:</w:t>
      </w:r>
    </w:p>
    <w:p w:rsidR="00AD0EF8" w:rsidRPr="00B61D0A" w:rsidRDefault="00AD0EF8" w:rsidP="00191E85">
      <w:pPr>
        <w:pStyle w:val="af0"/>
        <w:numPr>
          <w:ilvl w:val="3"/>
          <w:numId w:val="46"/>
        </w:numPr>
      </w:pPr>
      <w:r w:rsidRPr="00B61D0A">
        <w:t xml:space="preserve">При нажатии на наименование статьи, происходит переход на страницу «Блог/Статья </w:t>
      </w:r>
      <w:r w:rsidRPr="00B61D0A">
        <w:rPr>
          <w:lang w:val="en-US"/>
        </w:rPr>
        <w:t>N</w:t>
      </w:r>
      <w:r w:rsidRPr="00B61D0A">
        <w:t>».</w:t>
      </w:r>
    </w:p>
    <w:p w:rsidR="00820373" w:rsidRPr="00B61D0A" w:rsidRDefault="00820373" w:rsidP="00191E85">
      <w:pPr>
        <w:pStyle w:val="af0"/>
        <w:numPr>
          <w:ilvl w:val="3"/>
          <w:numId w:val="46"/>
        </w:numPr>
      </w:pPr>
      <w:r w:rsidRPr="00B61D0A">
        <w:t>При нажатии на ссылку «Смотреть все записи», происходит переход на страницу «Блог».</w:t>
      </w:r>
    </w:p>
    <w:p w:rsidR="00DC76E1" w:rsidRPr="00B61D0A" w:rsidRDefault="00DC76E1" w:rsidP="00DC76E1">
      <w:pPr>
        <w:rPr>
          <w:b/>
        </w:rPr>
      </w:pPr>
      <w:r w:rsidRPr="00B61D0A">
        <w:rPr>
          <w:b/>
        </w:rPr>
        <w:t>Список анонсов публикаций</w:t>
      </w:r>
    </w:p>
    <w:p w:rsidR="00DC76E1" w:rsidRPr="00B61D0A" w:rsidRDefault="00DC76E1" w:rsidP="00DC76E1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AD0EF8" w:rsidRPr="00B61D0A">
        <w:t>Публикации</w:t>
      </w:r>
      <w:r w:rsidRPr="00B61D0A">
        <w:t>».</w:t>
      </w:r>
    </w:p>
    <w:p w:rsidR="00AD0EF8" w:rsidRPr="00B61D0A" w:rsidRDefault="00AD0EF8" w:rsidP="00AD0EF8">
      <w:pPr>
        <w:rPr>
          <w:i/>
        </w:rPr>
      </w:pPr>
      <w:r w:rsidRPr="00B61D0A">
        <w:rPr>
          <w:i/>
        </w:rPr>
        <w:t>Логика отображения:</w:t>
      </w:r>
    </w:p>
    <w:p w:rsidR="00AD0EF8" w:rsidRPr="00B61D0A" w:rsidRDefault="00AD0EF8" w:rsidP="00191E85">
      <w:pPr>
        <w:pStyle w:val="af0"/>
        <w:numPr>
          <w:ilvl w:val="3"/>
          <w:numId w:val="47"/>
        </w:numPr>
      </w:pPr>
      <w:r w:rsidRPr="00B61D0A">
        <w:t>Анонсы в списке отсортированы по дате публикации. Первым отобр</w:t>
      </w:r>
      <w:r w:rsidRPr="00B61D0A">
        <w:t>а</w:t>
      </w:r>
      <w:r w:rsidRPr="00B61D0A">
        <w:t>жается самый свежий анонс.</w:t>
      </w:r>
    </w:p>
    <w:p w:rsidR="00AD0EF8" w:rsidRPr="00B61D0A" w:rsidRDefault="00AD0EF8" w:rsidP="00191E85">
      <w:pPr>
        <w:pStyle w:val="af0"/>
        <w:numPr>
          <w:ilvl w:val="3"/>
          <w:numId w:val="47"/>
        </w:numPr>
      </w:pPr>
      <w:r w:rsidRPr="00B61D0A">
        <w:t>Количество элементов в списке ограничено двумя.</w:t>
      </w:r>
    </w:p>
    <w:p w:rsidR="00AD0EF8" w:rsidRPr="00B61D0A" w:rsidRDefault="00AD0EF8" w:rsidP="00191E85">
      <w:pPr>
        <w:pStyle w:val="af0"/>
        <w:numPr>
          <w:ilvl w:val="3"/>
          <w:numId w:val="47"/>
        </w:numPr>
      </w:pPr>
      <w:r w:rsidRPr="00B61D0A">
        <w:t>Если в списке нет элементов, то компонент не отображается.</w:t>
      </w:r>
    </w:p>
    <w:p w:rsidR="00AD0EF8" w:rsidRPr="00B61D0A" w:rsidRDefault="00AD0EF8" w:rsidP="00AD0EF8">
      <w:pPr>
        <w:rPr>
          <w:i/>
        </w:rPr>
      </w:pPr>
      <w:r w:rsidRPr="00B61D0A">
        <w:rPr>
          <w:i/>
        </w:rPr>
        <w:t>Действия пользователя:</w:t>
      </w:r>
    </w:p>
    <w:p w:rsidR="00AD0EF8" w:rsidRPr="00B61D0A" w:rsidRDefault="00AD0EF8" w:rsidP="00191E85">
      <w:pPr>
        <w:pStyle w:val="af0"/>
        <w:numPr>
          <w:ilvl w:val="3"/>
          <w:numId w:val="48"/>
        </w:numPr>
      </w:pPr>
      <w:r w:rsidRPr="00B61D0A">
        <w:t xml:space="preserve">При нажатии на наименование публикации, происходит переход на страницу «Публикации о нас/Статья </w:t>
      </w:r>
      <w:r w:rsidRPr="00B61D0A">
        <w:rPr>
          <w:lang w:val="en-US"/>
        </w:rPr>
        <w:t>N</w:t>
      </w:r>
      <w:r w:rsidRPr="00B61D0A">
        <w:t>».</w:t>
      </w:r>
    </w:p>
    <w:p w:rsidR="00820373" w:rsidRPr="00B61D0A" w:rsidRDefault="00820373" w:rsidP="00191E85">
      <w:pPr>
        <w:pStyle w:val="af0"/>
        <w:numPr>
          <w:ilvl w:val="3"/>
          <w:numId w:val="48"/>
        </w:numPr>
      </w:pPr>
      <w:r w:rsidRPr="00B61D0A">
        <w:t>При нажатии на ссылку «Смотреть все публикации», происходит пер</w:t>
      </w:r>
      <w:r w:rsidRPr="00B61D0A">
        <w:t>е</w:t>
      </w:r>
      <w:r w:rsidRPr="00B61D0A">
        <w:t>ход на страницу «Публикации о нас».</w:t>
      </w:r>
    </w:p>
    <w:p w:rsidR="00C445C4" w:rsidRPr="00B61D0A" w:rsidRDefault="00C445C4" w:rsidP="00C445C4">
      <w:pPr>
        <w:pStyle w:val="4"/>
      </w:pPr>
      <w:r w:rsidRPr="00B61D0A">
        <w:t>1.10.1) Блог</w:t>
      </w:r>
    </w:p>
    <w:p w:rsidR="002B61F4" w:rsidRPr="00B61D0A" w:rsidRDefault="002B61F4" w:rsidP="002B61F4">
      <w:r w:rsidRPr="00B61D0A">
        <w:rPr>
          <w:i/>
        </w:rPr>
        <w:t>Эскиз в приложении:</w:t>
      </w:r>
      <w:r w:rsidRPr="00B61D0A">
        <w:t xml:space="preserve"> </w:t>
      </w:r>
      <w:r w:rsidR="00820373" w:rsidRPr="00B61D0A">
        <w:t>1_9_1_blog</w:t>
      </w:r>
      <w:r w:rsidRPr="00B61D0A">
        <w:t>.</w:t>
      </w:r>
    </w:p>
    <w:p w:rsidR="002B61F4" w:rsidRPr="00B61D0A" w:rsidRDefault="002B61F4" w:rsidP="002B61F4">
      <w:r w:rsidRPr="00B61D0A">
        <w:lastRenderedPageBreak/>
        <w:t>Ниже описаны компоненты страницы.</w:t>
      </w:r>
    </w:p>
    <w:p w:rsidR="00DC32DB" w:rsidRPr="00B61D0A" w:rsidRDefault="00DC32DB" w:rsidP="002B61F4">
      <w:pPr>
        <w:rPr>
          <w:b/>
        </w:rPr>
      </w:pPr>
      <w:r w:rsidRPr="00B61D0A">
        <w:rPr>
          <w:b/>
        </w:rPr>
        <w:t>Список анонсов блога</w:t>
      </w:r>
    </w:p>
    <w:p w:rsidR="00820373" w:rsidRPr="00B61D0A" w:rsidRDefault="00820373" w:rsidP="00820373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DC32DB" w:rsidRPr="00B61D0A">
        <w:t>Блог и Поддержка</w:t>
      </w:r>
      <w:r w:rsidRPr="00B61D0A">
        <w:t>»</w:t>
      </w:r>
    </w:p>
    <w:p w:rsidR="00820373" w:rsidRPr="00B61D0A" w:rsidRDefault="00820373" w:rsidP="00820373">
      <w:pPr>
        <w:rPr>
          <w:i/>
        </w:rPr>
      </w:pPr>
      <w:r w:rsidRPr="00B61D0A">
        <w:rPr>
          <w:i/>
        </w:rPr>
        <w:t>Логика отображения:</w:t>
      </w:r>
    </w:p>
    <w:p w:rsidR="00DC32DB" w:rsidRPr="00B61D0A" w:rsidRDefault="00DC32DB" w:rsidP="00191E85">
      <w:pPr>
        <w:pStyle w:val="af0"/>
        <w:numPr>
          <w:ilvl w:val="3"/>
          <w:numId w:val="49"/>
        </w:numPr>
      </w:pPr>
      <w:r w:rsidRPr="00B61D0A">
        <w:t>В списке отображаются только те анонсы, у которых установлен флаг «Отображать в Блоге».</w:t>
      </w:r>
    </w:p>
    <w:p w:rsidR="00820373" w:rsidRPr="00B61D0A" w:rsidRDefault="00820373" w:rsidP="00191E85">
      <w:pPr>
        <w:pStyle w:val="af0"/>
        <w:numPr>
          <w:ilvl w:val="3"/>
          <w:numId w:val="49"/>
        </w:numPr>
      </w:pPr>
      <w:r w:rsidRPr="00B61D0A">
        <w:t xml:space="preserve">Если число </w:t>
      </w:r>
      <w:r w:rsidR="00DC32DB" w:rsidRPr="00B61D0A">
        <w:t>анонсов</w:t>
      </w:r>
      <w:r w:rsidRPr="00B61D0A">
        <w:t xml:space="preserve"> превышает 5, то отображается пагинация. На ка</w:t>
      </w:r>
      <w:r w:rsidRPr="00B61D0A">
        <w:t>ж</w:t>
      </w:r>
      <w:r w:rsidRPr="00B61D0A">
        <w:t xml:space="preserve">дой странице пагинации отображается по 5 </w:t>
      </w:r>
      <w:r w:rsidR="00DC32DB" w:rsidRPr="00B61D0A">
        <w:t>анонсов</w:t>
      </w:r>
      <w:r w:rsidRPr="00B61D0A">
        <w:t xml:space="preserve">. Каждая страница имеет </w:t>
      </w:r>
      <w:proofErr w:type="gramStart"/>
      <w:r w:rsidRPr="00B61D0A">
        <w:t>собственный</w:t>
      </w:r>
      <w:proofErr w:type="gramEnd"/>
      <w:r w:rsidR="00DC32DB" w:rsidRPr="00B61D0A">
        <w:t xml:space="preserve"> </w:t>
      </w:r>
      <w:r w:rsidRPr="00B61D0A">
        <w:rPr>
          <w:lang w:val="en-US"/>
        </w:rPr>
        <w:t>URL</w:t>
      </w:r>
      <w:r w:rsidRPr="00B61D0A">
        <w:t>.</w:t>
      </w:r>
    </w:p>
    <w:p w:rsidR="00820373" w:rsidRPr="00B61D0A" w:rsidRDefault="00820373" w:rsidP="00191E85">
      <w:pPr>
        <w:pStyle w:val="af0"/>
        <w:numPr>
          <w:ilvl w:val="3"/>
          <w:numId w:val="49"/>
        </w:numPr>
      </w:pPr>
      <w:r w:rsidRPr="00B61D0A">
        <w:t>Сортировка осуществляется по дате</w:t>
      </w:r>
      <w:r w:rsidR="00C07D83" w:rsidRPr="00B61D0A">
        <w:t xml:space="preserve"> публикации</w:t>
      </w:r>
      <w:r w:rsidRPr="00B61D0A">
        <w:t>. При этом первой ото</w:t>
      </w:r>
      <w:r w:rsidRPr="00B61D0A">
        <w:t>б</w:t>
      </w:r>
      <w:r w:rsidRPr="00B61D0A">
        <w:t>ражается сам</w:t>
      </w:r>
      <w:r w:rsidR="00DC32DB" w:rsidRPr="00B61D0A">
        <w:t>ый</w:t>
      </w:r>
      <w:r w:rsidRPr="00B61D0A">
        <w:t xml:space="preserve"> свеж</w:t>
      </w:r>
      <w:r w:rsidR="00DC32DB" w:rsidRPr="00B61D0A">
        <w:t>ий</w:t>
      </w:r>
      <w:r w:rsidRPr="00B61D0A">
        <w:t xml:space="preserve"> </w:t>
      </w:r>
      <w:r w:rsidR="00DC32DB" w:rsidRPr="00B61D0A">
        <w:t>анонс</w:t>
      </w:r>
      <w:r w:rsidRPr="00B61D0A">
        <w:t>.</w:t>
      </w:r>
    </w:p>
    <w:p w:rsidR="00C85008" w:rsidRPr="00B61D0A" w:rsidRDefault="00C85008" w:rsidP="00C85008">
      <w:pPr>
        <w:pStyle w:val="af0"/>
        <w:ind w:left="2835"/>
      </w:pPr>
    </w:p>
    <w:p w:rsidR="00820373" w:rsidRPr="00B61D0A" w:rsidRDefault="00820373" w:rsidP="00820373">
      <w:pPr>
        <w:rPr>
          <w:i/>
        </w:rPr>
      </w:pPr>
      <w:r w:rsidRPr="00B61D0A">
        <w:rPr>
          <w:i/>
        </w:rPr>
        <w:t>Действия пользователя:</w:t>
      </w:r>
    </w:p>
    <w:p w:rsidR="00820373" w:rsidRPr="00B61D0A" w:rsidRDefault="00820373" w:rsidP="00191E85">
      <w:pPr>
        <w:pStyle w:val="af0"/>
        <w:numPr>
          <w:ilvl w:val="3"/>
          <w:numId w:val="50"/>
        </w:numPr>
      </w:pPr>
      <w:r w:rsidRPr="00B61D0A">
        <w:t xml:space="preserve">При нажатии на уменьшенное изображение или заголовок </w:t>
      </w:r>
      <w:r w:rsidR="00DC32DB" w:rsidRPr="00B61D0A">
        <w:t>анонса</w:t>
      </w:r>
      <w:r w:rsidRPr="00B61D0A">
        <w:t>, пр</w:t>
      </w:r>
      <w:r w:rsidRPr="00B61D0A">
        <w:t>о</w:t>
      </w:r>
      <w:r w:rsidRPr="00B61D0A">
        <w:t>исходит переход на соответствующую страницу «</w:t>
      </w:r>
      <w:r w:rsidR="00C07D83" w:rsidRPr="00B61D0A">
        <w:t>Блог/Статья</w:t>
      </w:r>
      <w:r w:rsidRPr="00B61D0A">
        <w:t xml:space="preserve"> 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>1.10.1.1) Статья N</w:t>
      </w:r>
    </w:p>
    <w:p w:rsidR="00C07D83" w:rsidRPr="00B61D0A" w:rsidRDefault="00C07D83" w:rsidP="00C07D83">
      <w:r w:rsidRPr="00B61D0A">
        <w:rPr>
          <w:i/>
        </w:rPr>
        <w:t xml:space="preserve">Эскиз в приложении: </w:t>
      </w:r>
      <w:r w:rsidRPr="00B61D0A">
        <w:t>1_9_1_1_blog_item.</w:t>
      </w:r>
    </w:p>
    <w:p w:rsidR="00C07D83" w:rsidRPr="00B61D0A" w:rsidRDefault="00C07D83" w:rsidP="00C07D83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«Блог и Поддержка»</w:t>
      </w:r>
    </w:p>
    <w:p w:rsidR="00C07D83" w:rsidRPr="00B61D0A" w:rsidRDefault="00C07D83" w:rsidP="00C07D83">
      <w:pPr>
        <w:rPr>
          <w:i/>
        </w:rPr>
      </w:pPr>
      <w:r w:rsidRPr="00B61D0A">
        <w:rPr>
          <w:i/>
        </w:rPr>
        <w:t>Действия пользователя:</w:t>
      </w:r>
    </w:p>
    <w:p w:rsidR="00C07D83" w:rsidRPr="00B61D0A" w:rsidRDefault="00C07D83" w:rsidP="00191E85">
      <w:pPr>
        <w:pStyle w:val="af0"/>
        <w:numPr>
          <w:ilvl w:val="3"/>
          <w:numId w:val="51"/>
        </w:numPr>
      </w:pPr>
      <w:r w:rsidRPr="00B61D0A">
        <w:t>При нажатии на ссылку «Блог», пользователь попадает на страницу «Блог».</w:t>
      </w:r>
    </w:p>
    <w:p w:rsidR="00C445C4" w:rsidRPr="00B61D0A" w:rsidRDefault="00C445C4" w:rsidP="00C445C4">
      <w:pPr>
        <w:pStyle w:val="4"/>
      </w:pPr>
      <w:r w:rsidRPr="00B61D0A">
        <w:t>1.10.2) Публикации о нас</w:t>
      </w:r>
    </w:p>
    <w:p w:rsidR="00C07D83" w:rsidRPr="00B61D0A" w:rsidRDefault="00C07D83" w:rsidP="00C07D83">
      <w:r w:rsidRPr="00B61D0A">
        <w:t>Ниже описаны компоненты страницы.</w:t>
      </w:r>
    </w:p>
    <w:p w:rsidR="00C07D83" w:rsidRPr="00B61D0A" w:rsidRDefault="00C07D83" w:rsidP="00C07D83">
      <w:pPr>
        <w:rPr>
          <w:b/>
        </w:rPr>
      </w:pPr>
      <w:r w:rsidRPr="00B61D0A">
        <w:rPr>
          <w:b/>
        </w:rPr>
        <w:t xml:space="preserve">Список анонсов </w:t>
      </w:r>
      <w:r w:rsidR="00BC6CDA" w:rsidRPr="00B61D0A">
        <w:rPr>
          <w:b/>
        </w:rPr>
        <w:t>публикаций</w:t>
      </w:r>
    </w:p>
    <w:p w:rsidR="00C07D83" w:rsidRPr="00B61D0A" w:rsidRDefault="00C07D83" w:rsidP="00C07D83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«Публикации»</w:t>
      </w:r>
    </w:p>
    <w:p w:rsidR="00C07D83" w:rsidRPr="00B61D0A" w:rsidRDefault="00C07D83" w:rsidP="00C07D83">
      <w:pPr>
        <w:rPr>
          <w:i/>
        </w:rPr>
      </w:pPr>
      <w:r w:rsidRPr="00B61D0A">
        <w:rPr>
          <w:i/>
        </w:rPr>
        <w:t>Логика отображения:</w:t>
      </w:r>
    </w:p>
    <w:p w:rsidR="00C07D83" w:rsidRPr="00B61D0A" w:rsidRDefault="00C07D83" w:rsidP="00191E85">
      <w:pPr>
        <w:pStyle w:val="af0"/>
        <w:numPr>
          <w:ilvl w:val="3"/>
          <w:numId w:val="52"/>
        </w:numPr>
      </w:pPr>
      <w:r w:rsidRPr="00B61D0A">
        <w:t>В списке отображаются анонсы публикаций.</w:t>
      </w:r>
    </w:p>
    <w:p w:rsidR="00C07D83" w:rsidRPr="00B61D0A" w:rsidRDefault="00C07D83" w:rsidP="00191E85">
      <w:pPr>
        <w:pStyle w:val="af0"/>
        <w:numPr>
          <w:ilvl w:val="3"/>
          <w:numId w:val="52"/>
        </w:numPr>
      </w:pPr>
      <w:r w:rsidRPr="00B61D0A">
        <w:t>Если число анонсов превышает 5, то отображается пагинация. На ка</w:t>
      </w:r>
      <w:r w:rsidRPr="00B61D0A">
        <w:t>ж</w:t>
      </w:r>
      <w:r w:rsidRPr="00B61D0A">
        <w:t xml:space="preserve">дой странице пагинации отображается по 5 анонсов. Каждая страница имеет </w:t>
      </w:r>
      <w:proofErr w:type="gramStart"/>
      <w:r w:rsidRPr="00B61D0A">
        <w:t>собственный</w:t>
      </w:r>
      <w:proofErr w:type="gramEnd"/>
      <w:r w:rsidRPr="00B61D0A">
        <w:t xml:space="preserve"> </w:t>
      </w:r>
      <w:r w:rsidRPr="00B61D0A">
        <w:rPr>
          <w:lang w:val="en-US"/>
        </w:rPr>
        <w:t>URL</w:t>
      </w:r>
      <w:r w:rsidRPr="00B61D0A">
        <w:t>.</w:t>
      </w:r>
    </w:p>
    <w:p w:rsidR="00C07D83" w:rsidRPr="00B61D0A" w:rsidRDefault="00C07D83" w:rsidP="00191E85">
      <w:pPr>
        <w:pStyle w:val="af0"/>
        <w:numPr>
          <w:ilvl w:val="3"/>
          <w:numId w:val="52"/>
        </w:numPr>
      </w:pPr>
      <w:r w:rsidRPr="00B61D0A">
        <w:t>Сортировка осуществляется по дате публикации. При этом первой ото</w:t>
      </w:r>
      <w:r w:rsidRPr="00B61D0A">
        <w:t>б</w:t>
      </w:r>
      <w:r w:rsidRPr="00B61D0A">
        <w:t>ражается самый свежий анонс.</w:t>
      </w:r>
    </w:p>
    <w:p w:rsidR="00C07D83" w:rsidRPr="00B61D0A" w:rsidRDefault="00C07D83" w:rsidP="00C07D83">
      <w:pPr>
        <w:rPr>
          <w:i/>
        </w:rPr>
      </w:pPr>
      <w:r w:rsidRPr="00B61D0A">
        <w:rPr>
          <w:i/>
        </w:rPr>
        <w:t>Действия пользователя:</w:t>
      </w:r>
    </w:p>
    <w:p w:rsidR="00C07D83" w:rsidRPr="00B61D0A" w:rsidRDefault="00C07D83" w:rsidP="00191E85">
      <w:pPr>
        <w:pStyle w:val="af0"/>
        <w:numPr>
          <w:ilvl w:val="3"/>
          <w:numId w:val="53"/>
        </w:numPr>
      </w:pPr>
      <w:r w:rsidRPr="00B61D0A">
        <w:t>При нажатии на уменьшенное изображение или заголовок анонса, пр</w:t>
      </w:r>
      <w:r w:rsidRPr="00B61D0A">
        <w:t>о</w:t>
      </w:r>
      <w:r w:rsidRPr="00B61D0A">
        <w:t xml:space="preserve">исходит переход на соответствующую страницу «Публикации о нас/Статья 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>1.10.2.1) Статья N</w:t>
      </w:r>
    </w:p>
    <w:p w:rsidR="00C07D83" w:rsidRPr="00B61D0A" w:rsidRDefault="00C07D83" w:rsidP="00C07D83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«Публикации»</w:t>
      </w:r>
    </w:p>
    <w:p w:rsidR="00C07D83" w:rsidRPr="00B61D0A" w:rsidRDefault="00C07D83" w:rsidP="00C07D83">
      <w:pPr>
        <w:rPr>
          <w:i/>
        </w:rPr>
      </w:pPr>
      <w:r w:rsidRPr="00B61D0A">
        <w:rPr>
          <w:i/>
        </w:rPr>
        <w:t>Логика отображения:</w:t>
      </w:r>
    </w:p>
    <w:p w:rsidR="00C07D83" w:rsidRPr="00B61D0A" w:rsidRDefault="00C07D83" w:rsidP="00191E85">
      <w:pPr>
        <w:pStyle w:val="af0"/>
        <w:numPr>
          <w:ilvl w:val="3"/>
          <w:numId w:val="54"/>
        </w:numPr>
      </w:pPr>
      <w:r w:rsidRPr="00B61D0A">
        <w:t>На странице отображается:</w:t>
      </w:r>
    </w:p>
    <w:p w:rsidR="00C07D83" w:rsidRPr="00B61D0A" w:rsidRDefault="00C07D83" w:rsidP="00191E85">
      <w:pPr>
        <w:pStyle w:val="af0"/>
        <w:numPr>
          <w:ilvl w:val="4"/>
          <w:numId w:val="54"/>
        </w:numPr>
      </w:pPr>
      <w:r w:rsidRPr="00B61D0A">
        <w:t>дата публикации;</w:t>
      </w:r>
    </w:p>
    <w:p w:rsidR="00C07D83" w:rsidRPr="00B61D0A" w:rsidRDefault="00C07D83" w:rsidP="00191E85">
      <w:pPr>
        <w:pStyle w:val="af0"/>
        <w:numPr>
          <w:ilvl w:val="4"/>
          <w:numId w:val="54"/>
        </w:numPr>
      </w:pPr>
      <w:r w:rsidRPr="00B61D0A">
        <w:lastRenderedPageBreak/>
        <w:t>наименование издания;</w:t>
      </w:r>
    </w:p>
    <w:p w:rsidR="00C07D83" w:rsidRPr="00B61D0A" w:rsidRDefault="00C07D83" w:rsidP="00191E85">
      <w:pPr>
        <w:pStyle w:val="af0"/>
        <w:numPr>
          <w:ilvl w:val="4"/>
          <w:numId w:val="54"/>
        </w:numPr>
      </w:pPr>
      <w:r w:rsidRPr="00B61D0A">
        <w:t>полный текст;</w:t>
      </w:r>
    </w:p>
    <w:p w:rsidR="00C07D83" w:rsidRPr="00B61D0A" w:rsidRDefault="00C07D83" w:rsidP="00191E85">
      <w:pPr>
        <w:pStyle w:val="af0"/>
        <w:numPr>
          <w:ilvl w:val="4"/>
          <w:numId w:val="54"/>
        </w:numPr>
      </w:pPr>
      <w:r w:rsidRPr="00B61D0A">
        <w:t>изображение;</w:t>
      </w:r>
    </w:p>
    <w:p w:rsidR="00C07D83" w:rsidRPr="00B61D0A" w:rsidRDefault="00C07D83" w:rsidP="00191E85">
      <w:pPr>
        <w:pStyle w:val="af0"/>
        <w:numPr>
          <w:ilvl w:val="4"/>
          <w:numId w:val="54"/>
        </w:numPr>
      </w:pPr>
      <w:r w:rsidRPr="00B61D0A">
        <w:t>ссылка «Все публикации».</w:t>
      </w:r>
    </w:p>
    <w:p w:rsidR="00C07D83" w:rsidRPr="00B61D0A" w:rsidRDefault="00C07D83" w:rsidP="00C07D83">
      <w:pPr>
        <w:rPr>
          <w:i/>
        </w:rPr>
      </w:pPr>
      <w:r w:rsidRPr="00B61D0A">
        <w:rPr>
          <w:i/>
        </w:rPr>
        <w:t>Действия пользователя:</w:t>
      </w:r>
    </w:p>
    <w:p w:rsidR="00C07D83" w:rsidRPr="00B61D0A" w:rsidRDefault="00C07D83" w:rsidP="00191E85">
      <w:pPr>
        <w:pStyle w:val="af0"/>
        <w:numPr>
          <w:ilvl w:val="3"/>
          <w:numId w:val="55"/>
        </w:numPr>
      </w:pPr>
      <w:r w:rsidRPr="00B61D0A">
        <w:t>При нажатии на ссылку «Все публикации», пользователь попадает на страницу «Публикации о нас».</w:t>
      </w:r>
    </w:p>
    <w:p w:rsidR="00C445C4" w:rsidRPr="00B61D0A" w:rsidRDefault="00C445C4" w:rsidP="00C445C4">
      <w:pPr>
        <w:pStyle w:val="4"/>
      </w:pPr>
      <w:r w:rsidRPr="00B61D0A">
        <w:t>2) Продукция</w:t>
      </w:r>
    </w:p>
    <w:p w:rsidR="00EF5F1C" w:rsidRPr="00B61D0A" w:rsidRDefault="00EF5F1C" w:rsidP="00EF5F1C">
      <w:r w:rsidRPr="00B61D0A">
        <w:t>Данная страница не имеет собственного контента, и при переходе на нее посетитель автоматически перенаправляется на страницу «Фасады».</w:t>
      </w:r>
    </w:p>
    <w:p w:rsidR="00C445C4" w:rsidRPr="00B61D0A" w:rsidRDefault="00C445C4" w:rsidP="00C445C4">
      <w:pPr>
        <w:pStyle w:val="4"/>
      </w:pPr>
      <w:r w:rsidRPr="00B61D0A">
        <w:t>2.1) Фасады</w:t>
      </w:r>
    </w:p>
    <w:p w:rsidR="000E5790" w:rsidRPr="00B61D0A" w:rsidRDefault="000E5790" w:rsidP="000E5790">
      <w:r w:rsidRPr="00B61D0A">
        <w:rPr>
          <w:i/>
        </w:rPr>
        <w:t>Эскиз в приложении:</w:t>
      </w:r>
      <w:r w:rsidRPr="00B61D0A">
        <w:t xml:space="preserve"> 2_1_cat_facade_level1.</w:t>
      </w:r>
    </w:p>
    <w:p w:rsidR="000E5790" w:rsidRPr="00B61D0A" w:rsidRDefault="000E5790" w:rsidP="000E5790">
      <w:r w:rsidRPr="00B61D0A">
        <w:t>Ниже описаны компоненты страницы.</w:t>
      </w:r>
    </w:p>
    <w:p w:rsidR="000E5790" w:rsidRPr="00B61D0A" w:rsidRDefault="000E5790" w:rsidP="000E5790">
      <w:pPr>
        <w:rPr>
          <w:b/>
        </w:rPr>
      </w:pPr>
      <w:r w:rsidRPr="00B61D0A">
        <w:rPr>
          <w:b/>
        </w:rPr>
        <w:t xml:space="preserve">Список </w:t>
      </w:r>
      <w:r w:rsidR="005E72FD" w:rsidRPr="00B61D0A">
        <w:rPr>
          <w:b/>
        </w:rPr>
        <w:t>программ</w:t>
      </w:r>
    </w:p>
    <w:p w:rsidR="000E5790" w:rsidRPr="00B61D0A" w:rsidRDefault="000E5790" w:rsidP="000E5790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7B2E91" w:rsidRPr="00B61D0A">
        <w:t>Фасады</w:t>
      </w:r>
      <w:r w:rsidRPr="00B61D0A">
        <w:t>»</w:t>
      </w:r>
    </w:p>
    <w:p w:rsidR="000E5790" w:rsidRPr="00B61D0A" w:rsidRDefault="000E5790" w:rsidP="000E5790">
      <w:pPr>
        <w:rPr>
          <w:i/>
        </w:rPr>
      </w:pPr>
      <w:r w:rsidRPr="00B61D0A">
        <w:rPr>
          <w:i/>
        </w:rPr>
        <w:t>Логика отображения:</w:t>
      </w:r>
    </w:p>
    <w:p w:rsidR="000E5790" w:rsidRPr="00B61D0A" w:rsidRDefault="000E5790" w:rsidP="00191E85">
      <w:pPr>
        <w:pStyle w:val="af0"/>
        <w:numPr>
          <w:ilvl w:val="3"/>
          <w:numId w:val="56"/>
        </w:numPr>
      </w:pPr>
      <w:r w:rsidRPr="00B61D0A">
        <w:t xml:space="preserve">В списке отображаются </w:t>
      </w:r>
      <w:r w:rsidR="005E72FD" w:rsidRPr="00B61D0A">
        <w:t>программы</w:t>
      </w:r>
      <w:r w:rsidR="000A6364" w:rsidRPr="00B61D0A">
        <w:t xml:space="preserve"> фасадов</w:t>
      </w:r>
      <w:r w:rsidRPr="00B61D0A">
        <w:t>.</w:t>
      </w:r>
    </w:p>
    <w:p w:rsidR="000E5790" w:rsidRPr="00B61D0A" w:rsidRDefault="000A6364" w:rsidP="00191E85">
      <w:pPr>
        <w:pStyle w:val="af0"/>
        <w:numPr>
          <w:ilvl w:val="3"/>
          <w:numId w:val="56"/>
        </w:numPr>
      </w:pPr>
      <w:r w:rsidRPr="00B61D0A">
        <w:t xml:space="preserve">Число </w:t>
      </w:r>
      <w:r w:rsidR="005E72FD" w:rsidRPr="00B61D0A">
        <w:t>программ</w:t>
      </w:r>
      <w:r w:rsidRPr="00B61D0A">
        <w:t xml:space="preserve"> в списке не ограничено</w:t>
      </w:r>
      <w:r w:rsidR="000E5790" w:rsidRPr="00B61D0A">
        <w:t>.</w:t>
      </w:r>
    </w:p>
    <w:p w:rsidR="000E5790" w:rsidRPr="00B61D0A" w:rsidRDefault="000E5790" w:rsidP="00191E85">
      <w:pPr>
        <w:pStyle w:val="af0"/>
        <w:numPr>
          <w:ilvl w:val="3"/>
          <w:numId w:val="56"/>
        </w:numPr>
      </w:pPr>
      <w:r w:rsidRPr="00B61D0A">
        <w:t xml:space="preserve">Сортировка осуществляется </w:t>
      </w:r>
      <w:r w:rsidR="000A6364" w:rsidRPr="00B61D0A">
        <w:t xml:space="preserve">в соответствии с порядком, указанным в </w:t>
      </w:r>
      <w:r w:rsidR="000A6364" w:rsidRPr="00B61D0A">
        <w:rPr>
          <w:lang w:val="en-US"/>
        </w:rPr>
        <w:t>CMS</w:t>
      </w:r>
      <w:r w:rsidRPr="00B61D0A">
        <w:t>.</w:t>
      </w:r>
    </w:p>
    <w:p w:rsidR="000E5790" w:rsidRPr="00B61D0A" w:rsidRDefault="000E5790" w:rsidP="000E5790">
      <w:pPr>
        <w:rPr>
          <w:i/>
        </w:rPr>
      </w:pPr>
      <w:r w:rsidRPr="00B61D0A">
        <w:rPr>
          <w:i/>
        </w:rPr>
        <w:t>Действия пользователя:</w:t>
      </w:r>
    </w:p>
    <w:p w:rsidR="000E5790" w:rsidRPr="00B61D0A" w:rsidRDefault="000E5790" w:rsidP="00191E85">
      <w:pPr>
        <w:pStyle w:val="af0"/>
        <w:numPr>
          <w:ilvl w:val="3"/>
          <w:numId w:val="57"/>
        </w:numPr>
      </w:pPr>
      <w:r w:rsidRPr="00B61D0A">
        <w:t xml:space="preserve">При нажатии на </w:t>
      </w:r>
      <w:r w:rsidR="000A6364" w:rsidRPr="00B61D0A">
        <w:t>наименование или</w:t>
      </w:r>
      <w:r w:rsidRPr="00B61D0A">
        <w:t xml:space="preserve"> изображение</w:t>
      </w:r>
      <w:r w:rsidR="000A6364" w:rsidRPr="00B61D0A">
        <w:t xml:space="preserve"> </w:t>
      </w:r>
      <w:r w:rsidR="005E72FD" w:rsidRPr="00B61D0A">
        <w:t>программ</w:t>
      </w:r>
      <w:r w:rsidRPr="00B61D0A">
        <w:t>, происходит переход на соответствующую страницу «</w:t>
      </w:r>
      <w:r w:rsidR="000A6364" w:rsidRPr="00B61D0A">
        <w:t>Фасады</w:t>
      </w:r>
      <w:r w:rsidRPr="00B61D0A">
        <w:t>/</w:t>
      </w:r>
      <w:r w:rsidR="005E72FD" w:rsidRPr="00B61D0A">
        <w:t>Программа</w:t>
      </w:r>
      <w:r w:rsidRPr="00B61D0A">
        <w:t xml:space="preserve"> 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 xml:space="preserve">2.1.1) </w:t>
      </w:r>
      <w:r w:rsidR="005E72FD" w:rsidRPr="00B61D0A">
        <w:t>Программа</w:t>
      </w:r>
      <w:r w:rsidRPr="00B61D0A">
        <w:t xml:space="preserve"> N</w:t>
      </w:r>
    </w:p>
    <w:p w:rsidR="000A6364" w:rsidRPr="00B61D0A" w:rsidRDefault="000A6364" w:rsidP="000A6364">
      <w:bookmarkStart w:id="31" w:name="OLE_LINK15"/>
      <w:r w:rsidRPr="00B61D0A">
        <w:rPr>
          <w:i/>
        </w:rPr>
        <w:t>Эскиз в приложении:</w:t>
      </w:r>
      <w:r w:rsidRPr="00B61D0A">
        <w:t xml:space="preserve"> 2_1_1_cat_facade_level2.</w:t>
      </w:r>
    </w:p>
    <w:p w:rsidR="000A6364" w:rsidRPr="00B61D0A" w:rsidRDefault="000A6364" w:rsidP="000A6364">
      <w:r w:rsidRPr="00B61D0A">
        <w:t>Ниже описаны компоненты страницы.</w:t>
      </w:r>
    </w:p>
    <w:p w:rsidR="000A6364" w:rsidRPr="00B61D0A" w:rsidRDefault="000A6364" w:rsidP="000A6364">
      <w:pPr>
        <w:rPr>
          <w:b/>
        </w:rPr>
      </w:pPr>
      <w:r w:rsidRPr="00B61D0A">
        <w:rPr>
          <w:b/>
        </w:rPr>
        <w:t>Список фасадов</w:t>
      </w:r>
    </w:p>
    <w:p w:rsidR="000A6364" w:rsidRPr="00B61D0A" w:rsidRDefault="000A6364" w:rsidP="000A6364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«Фасады»</w:t>
      </w:r>
    </w:p>
    <w:p w:rsidR="000A6364" w:rsidRPr="00B61D0A" w:rsidRDefault="000A6364" w:rsidP="000A6364">
      <w:pPr>
        <w:rPr>
          <w:i/>
        </w:rPr>
      </w:pPr>
      <w:r w:rsidRPr="00B61D0A">
        <w:rPr>
          <w:i/>
        </w:rPr>
        <w:t>Логика отображения:</w:t>
      </w:r>
    </w:p>
    <w:p w:rsidR="000A6364" w:rsidRPr="00B61D0A" w:rsidRDefault="000A6364" w:rsidP="00191E85">
      <w:pPr>
        <w:pStyle w:val="af0"/>
        <w:numPr>
          <w:ilvl w:val="3"/>
          <w:numId w:val="104"/>
        </w:numPr>
      </w:pPr>
      <w:r w:rsidRPr="00B61D0A">
        <w:t>В списке отобража</w:t>
      </w:r>
      <w:r w:rsidR="005E72FD" w:rsidRPr="00B61D0A">
        <w:t>ю</w:t>
      </w:r>
      <w:r w:rsidRPr="00B61D0A">
        <w:t>тся фасад</w:t>
      </w:r>
      <w:r w:rsidR="005E72FD" w:rsidRPr="00B61D0A">
        <w:t>ы</w:t>
      </w:r>
      <w:r w:rsidRPr="00B61D0A">
        <w:t>, сгруппированны</w:t>
      </w:r>
      <w:r w:rsidR="005E72FD" w:rsidRPr="00B61D0A">
        <w:t>е</w:t>
      </w:r>
      <w:r w:rsidRPr="00B61D0A">
        <w:t xml:space="preserve"> по </w:t>
      </w:r>
      <w:r w:rsidR="005E72FD" w:rsidRPr="00B61D0A">
        <w:t>коллекциям</w:t>
      </w:r>
      <w:r w:rsidRPr="00B61D0A">
        <w:t>.</w:t>
      </w:r>
    </w:p>
    <w:p w:rsidR="000A6364" w:rsidRPr="00B61D0A" w:rsidRDefault="000A6364" w:rsidP="00191E85">
      <w:pPr>
        <w:pStyle w:val="af0"/>
        <w:numPr>
          <w:ilvl w:val="3"/>
          <w:numId w:val="104"/>
        </w:numPr>
      </w:pPr>
      <w:r w:rsidRPr="00B61D0A">
        <w:t>Число коллекций в списке не ограничено.</w:t>
      </w:r>
    </w:p>
    <w:p w:rsidR="005E72FD" w:rsidRPr="00B61D0A" w:rsidRDefault="005E72FD" w:rsidP="00191E85">
      <w:pPr>
        <w:pStyle w:val="af0"/>
        <w:numPr>
          <w:ilvl w:val="3"/>
          <w:numId w:val="104"/>
        </w:numPr>
      </w:pPr>
      <w:r w:rsidRPr="00B61D0A">
        <w:t>Число фасадов в списке не ограничено.</w:t>
      </w:r>
    </w:p>
    <w:p w:rsidR="000A6364" w:rsidRPr="00B61D0A" w:rsidRDefault="000A6364" w:rsidP="00191E85">
      <w:pPr>
        <w:pStyle w:val="af0"/>
        <w:numPr>
          <w:ilvl w:val="3"/>
          <w:numId w:val="104"/>
        </w:numPr>
      </w:pPr>
      <w:r w:rsidRPr="00B61D0A">
        <w:t xml:space="preserve">Сортировка </w:t>
      </w:r>
      <w:r w:rsidR="005E72FD" w:rsidRPr="00B61D0A">
        <w:t xml:space="preserve">коллекций и фасадов </w:t>
      </w:r>
      <w:r w:rsidRPr="00B61D0A">
        <w:t>осуществляется в соответствии с п</w:t>
      </w:r>
      <w:r w:rsidRPr="00B61D0A">
        <w:t>о</w:t>
      </w:r>
      <w:r w:rsidRPr="00B61D0A">
        <w:t xml:space="preserve">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0A6364" w:rsidRPr="00B61D0A" w:rsidRDefault="000A6364" w:rsidP="000A6364">
      <w:pPr>
        <w:rPr>
          <w:i/>
        </w:rPr>
      </w:pPr>
      <w:r w:rsidRPr="00B61D0A">
        <w:rPr>
          <w:i/>
        </w:rPr>
        <w:t>Действия пользователя:</w:t>
      </w:r>
    </w:p>
    <w:p w:rsidR="000A6364" w:rsidRPr="00B61D0A" w:rsidRDefault="000A6364" w:rsidP="00191E85">
      <w:pPr>
        <w:pStyle w:val="af0"/>
        <w:numPr>
          <w:ilvl w:val="3"/>
          <w:numId w:val="105"/>
        </w:numPr>
      </w:pPr>
      <w:r w:rsidRPr="00B61D0A">
        <w:t xml:space="preserve">При нажатии на наименование или изображение </w:t>
      </w:r>
      <w:r w:rsidR="005E72FD" w:rsidRPr="00B61D0A">
        <w:t>фасада</w:t>
      </w:r>
      <w:r w:rsidRPr="00B61D0A">
        <w:t>, происходит переход на соответствующую страницу «Фасады</w:t>
      </w:r>
      <w:r w:rsidR="005E72FD" w:rsidRPr="00B61D0A">
        <w:t xml:space="preserve"> </w:t>
      </w:r>
      <w:r w:rsidRPr="00B61D0A">
        <w:t>/</w:t>
      </w:r>
      <w:r w:rsidR="005E72FD" w:rsidRPr="00B61D0A">
        <w:t>Программа</w:t>
      </w:r>
      <w:r w:rsidRPr="00B61D0A">
        <w:t xml:space="preserve"> </w:t>
      </w:r>
      <w:r w:rsidRPr="00B61D0A">
        <w:rPr>
          <w:lang w:val="en-US"/>
        </w:rPr>
        <w:t>N</w:t>
      </w:r>
      <w:r w:rsidR="005E72FD" w:rsidRPr="00B61D0A">
        <w:t xml:space="preserve"> /Фасад </w:t>
      </w:r>
      <w:r w:rsidR="005E72FD" w:rsidRPr="00B61D0A">
        <w:rPr>
          <w:lang w:val="en-US"/>
        </w:rPr>
        <w:t>N</w:t>
      </w:r>
      <w:r w:rsidRPr="00B61D0A">
        <w:t>».</w:t>
      </w:r>
    </w:p>
    <w:bookmarkEnd w:id="31"/>
    <w:p w:rsidR="00C445C4" w:rsidRPr="00B61D0A" w:rsidRDefault="00C445C4" w:rsidP="00C445C4">
      <w:pPr>
        <w:pStyle w:val="4"/>
      </w:pPr>
      <w:r w:rsidRPr="00B61D0A">
        <w:t>2.1.1.1) Фасад N</w:t>
      </w:r>
    </w:p>
    <w:p w:rsidR="00967597" w:rsidRPr="00B61D0A" w:rsidRDefault="00967597" w:rsidP="00967597">
      <w:r w:rsidRPr="00B61D0A">
        <w:rPr>
          <w:i/>
        </w:rPr>
        <w:t>Эскиз в приложении:</w:t>
      </w:r>
      <w:r w:rsidRPr="00B61D0A">
        <w:t xml:space="preserve"> 2_1_1_2_</w:t>
      </w:r>
      <w:proofErr w:type="spellStart"/>
      <w:r w:rsidRPr="00B61D0A">
        <w:rPr>
          <w:lang w:val="en-US"/>
        </w:rPr>
        <w:t>ctlg</w:t>
      </w:r>
      <w:proofErr w:type="spellEnd"/>
      <w:r w:rsidRPr="00B61D0A">
        <w:t>_</w:t>
      </w:r>
      <w:r w:rsidRPr="00B61D0A">
        <w:rPr>
          <w:lang w:val="en-US"/>
        </w:rPr>
        <w:t>facade</w:t>
      </w:r>
      <w:r w:rsidRPr="00B61D0A">
        <w:t>_</w:t>
      </w:r>
      <w:r w:rsidRPr="00B61D0A">
        <w:rPr>
          <w:lang w:val="en-US"/>
        </w:rPr>
        <w:t>card</w:t>
      </w:r>
      <w:r w:rsidRPr="00B61D0A">
        <w:t>_</w:t>
      </w:r>
      <w:r w:rsidRPr="00B61D0A">
        <w:rPr>
          <w:lang w:val="en-US"/>
        </w:rPr>
        <w:t>film</w:t>
      </w:r>
      <w:r w:rsidRPr="00B61D0A">
        <w:t>.</w:t>
      </w:r>
    </w:p>
    <w:p w:rsidR="00967597" w:rsidRPr="00B61D0A" w:rsidRDefault="00967597" w:rsidP="00967597">
      <w:r w:rsidRPr="00B61D0A">
        <w:lastRenderedPageBreak/>
        <w:t>Ниже описаны компоненты страницы.</w:t>
      </w:r>
    </w:p>
    <w:p w:rsidR="00967597" w:rsidRPr="00B61D0A" w:rsidRDefault="00967597" w:rsidP="00967597">
      <w:pPr>
        <w:rPr>
          <w:b/>
        </w:rPr>
      </w:pPr>
      <w:r w:rsidRPr="00B61D0A">
        <w:rPr>
          <w:b/>
        </w:rPr>
        <w:t>Изображение фасада</w:t>
      </w:r>
    </w:p>
    <w:p w:rsidR="00967597" w:rsidRPr="00B61D0A" w:rsidRDefault="00967597" w:rsidP="00967597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«Фасады»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Логика отображения:</w:t>
      </w:r>
    </w:p>
    <w:p w:rsidR="00967597" w:rsidRPr="00B61D0A" w:rsidRDefault="008D67AA" w:rsidP="00191E85">
      <w:pPr>
        <w:pStyle w:val="af0"/>
        <w:numPr>
          <w:ilvl w:val="3"/>
          <w:numId w:val="106"/>
        </w:numPr>
      </w:pPr>
      <w:r w:rsidRPr="00B61D0A">
        <w:t>Если для фасада не установлен флаг «</w:t>
      </w:r>
      <w:r w:rsidR="002306A7" w:rsidRPr="00B61D0A">
        <w:t>Фасад с декором</w:t>
      </w:r>
      <w:r w:rsidRPr="00B61D0A">
        <w:t>», то в</w:t>
      </w:r>
      <w:r w:rsidR="00967597" w:rsidRPr="00B61D0A">
        <w:t xml:space="preserve"> </w:t>
      </w:r>
      <w:r w:rsidRPr="00B61D0A">
        <w:t>поле ото</w:t>
      </w:r>
      <w:r w:rsidRPr="00B61D0A">
        <w:t>б</w:t>
      </w:r>
      <w:r w:rsidRPr="00B61D0A">
        <w:t>ражается изображение фасада</w:t>
      </w:r>
      <w:r w:rsidR="00967597" w:rsidRPr="00B61D0A">
        <w:t>.</w:t>
      </w:r>
    </w:p>
    <w:p w:rsidR="008D67AA" w:rsidRPr="00B61D0A" w:rsidRDefault="008D67AA" w:rsidP="00191E85">
      <w:pPr>
        <w:pStyle w:val="af0"/>
        <w:numPr>
          <w:ilvl w:val="3"/>
          <w:numId w:val="106"/>
        </w:numPr>
      </w:pPr>
      <w:r w:rsidRPr="00B61D0A">
        <w:t>Если для фасада установлен флаг «</w:t>
      </w:r>
      <w:r w:rsidR="002306A7" w:rsidRPr="00B61D0A">
        <w:t>Фасад с декором</w:t>
      </w:r>
      <w:r w:rsidRPr="00B61D0A">
        <w:t>», то в поле отобр</w:t>
      </w:r>
      <w:r w:rsidRPr="00B61D0A">
        <w:t>а</w:t>
      </w:r>
      <w:r w:rsidRPr="00B61D0A">
        <w:t xml:space="preserve">жается изображение фасада для </w:t>
      </w:r>
      <w:r w:rsidR="002306A7" w:rsidRPr="00B61D0A">
        <w:t xml:space="preserve">выбранного </w:t>
      </w:r>
      <w:r w:rsidR="00AA4979" w:rsidRPr="00B61D0A">
        <w:t xml:space="preserve">в данный момент </w:t>
      </w:r>
      <w:r w:rsidR="002306A7" w:rsidRPr="00B61D0A">
        <w:t>декора</w:t>
      </w:r>
      <w:r w:rsidRPr="00B61D0A">
        <w:t>.</w:t>
      </w:r>
    </w:p>
    <w:p w:rsidR="008D67AA" w:rsidRPr="00B61D0A" w:rsidRDefault="00AA4979" w:rsidP="00191E85">
      <w:pPr>
        <w:pStyle w:val="af0"/>
        <w:numPr>
          <w:ilvl w:val="3"/>
          <w:numId w:val="106"/>
        </w:numPr>
      </w:pPr>
      <w:r w:rsidRPr="00B61D0A">
        <w:t xml:space="preserve">Изображение меняется при выборе </w:t>
      </w:r>
      <w:r w:rsidR="002306A7" w:rsidRPr="00B61D0A">
        <w:t>декора</w:t>
      </w:r>
      <w:r w:rsidRPr="00B61D0A">
        <w:t>.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Действия пользователя:</w:t>
      </w:r>
    </w:p>
    <w:p w:rsidR="00967597" w:rsidRPr="00B61D0A" w:rsidRDefault="00967597" w:rsidP="00191E85">
      <w:pPr>
        <w:pStyle w:val="af0"/>
        <w:numPr>
          <w:ilvl w:val="3"/>
          <w:numId w:val="107"/>
        </w:numPr>
      </w:pPr>
      <w:r w:rsidRPr="00B61D0A">
        <w:t xml:space="preserve">При </w:t>
      </w:r>
      <w:r w:rsidR="00DD4E84" w:rsidRPr="00B61D0A">
        <w:t xml:space="preserve">наведении </w:t>
      </w:r>
      <w:r w:rsidRPr="00B61D0A">
        <w:t xml:space="preserve">на изображение фасада, </w:t>
      </w:r>
      <w:bookmarkStart w:id="32" w:name="OLE_LINK16"/>
      <w:bookmarkStart w:id="33" w:name="OLE_LINK17"/>
      <w:r w:rsidRPr="00B61D0A">
        <w:t xml:space="preserve">происходит </w:t>
      </w:r>
      <w:r w:rsidR="00AA4979" w:rsidRPr="00B61D0A">
        <w:t xml:space="preserve">открытие </w:t>
      </w:r>
      <w:r w:rsidR="00DD4E84" w:rsidRPr="00B61D0A">
        <w:t>увел</w:t>
      </w:r>
      <w:r w:rsidR="00DD4E84" w:rsidRPr="00B61D0A">
        <w:t>и</w:t>
      </w:r>
      <w:r w:rsidR="00DD4E84" w:rsidRPr="00B61D0A">
        <w:t xml:space="preserve">ченной части </w:t>
      </w:r>
      <w:r w:rsidR="00AA4979" w:rsidRPr="00B61D0A">
        <w:t>изображения</w:t>
      </w:r>
      <w:r w:rsidR="00DD4E84" w:rsidRPr="00B61D0A">
        <w:t xml:space="preserve"> во всплывающей панели (инструмент «Л</w:t>
      </w:r>
      <w:r w:rsidR="00DD4E84" w:rsidRPr="00B61D0A">
        <w:t>у</w:t>
      </w:r>
      <w:r w:rsidR="00DD4E84" w:rsidRPr="00B61D0A">
        <w:t>па»)</w:t>
      </w:r>
      <w:r w:rsidRPr="00B61D0A">
        <w:t>.</w:t>
      </w:r>
      <w:bookmarkEnd w:id="32"/>
      <w:bookmarkEnd w:id="33"/>
    </w:p>
    <w:p w:rsidR="00967597" w:rsidRPr="00B61D0A" w:rsidRDefault="00967597" w:rsidP="00967597">
      <w:pPr>
        <w:rPr>
          <w:b/>
        </w:rPr>
      </w:pPr>
      <w:r w:rsidRPr="00B61D0A">
        <w:rPr>
          <w:b/>
        </w:rPr>
        <w:t xml:space="preserve">Список </w:t>
      </w:r>
      <w:r w:rsidR="00567847" w:rsidRPr="00B61D0A">
        <w:rPr>
          <w:b/>
        </w:rPr>
        <w:t>декоров</w:t>
      </w:r>
    </w:p>
    <w:p w:rsidR="00967597" w:rsidRPr="00B61D0A" w:rsidRDefault="00967597" w:rsidP="00967597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«Фасады»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Логика отображения:</w:t>
      </w:r>
    </w:p>
    <w:p w:rsidR="00AA4979" w:rsidRPr="00B61D0A" w:rsidRDefault="00AA4979" w:rsidP="00191E85">
      <w:pPr>
        <w:pStyle w:val="af0"/>
        <w:numPr>
          <w:ilvl w:val="3"/>
          <w:numId w:val="108"/>
        </w:numPr>
      </w:pPr>
      <w:r w:rsidRPr="00B61D0A">
        <w:t>Данный компонент отображается только для фасадов с установленным флагом «</w:t>
      </w:r>
      <w:r w:rsidR="002306A7" w:rsidRPr="00B61D0A">
        <w:t>Фасад с декором</w:t>
      </w:r>
      <w:r w:rsidRPr="00B61D0A">
        <w:t>».</w:t>
      </w:r>
    </w:p>
    <w:p w:rsidR="00967597" w:rsidRPr="00B61D0A" w:rsidRDefault="00967597" w:rsidP="00191E85">
      <w:pPr>
        <w:pStyle w:val="af0"/>
        <w:numPr>
          <w:ilvl w:val="3"/>
          <w:numId w:val="108"/>
        </w:numPr>
      </w:pPr>
      <w:r w:rsidRPr="00B61D0A">
        <w:t xml:space="preserve">В списке отображаются </w:t>
      </w:r>
      <w:r w:rsidR="002306A7" w:rsidRPr="00B61D0A">
        <w:t>декоры</w:t>
      </w:r>
      <w:r w:rsidRPr="00B61D0A">
        <w:t xml:space="preserve">, сгруппированные по </w:t>
      </w:r>
      <w:r w:rsidR="00AA4979" w:rsidRPr="00B61D0A">
        <w:t>тегам</w:t>
      </w:r>
      <w:r w:rsidRPr="00B61D0A">
        <w:t>.</w:t>
      </w:r>
    </w:p>
    <w:p w:rsidR="00967597" w:rsidRPr="00B61D0A" w:rsidRDefault="00967597" w:rsidP="00191E85">
      <w:pPr>
        <w:pStyle w:val="af0"/>
        <w:numPr>
          <w:ilvl w:val="3"/>
          <w:numId w:val="108"/>
        </w:numPr>
      </w:pPr>
      <w:r w:rsidRPr="00B61D0A">
        <w:t xml:space="preserve">Число </w:t>
      </w:r>
      <w:r w:rsidR="002306A7" w:rsidRPr="00B61D0A">
        <w:t xml:space="preserve">декоров </w:t>
      </w:r>
      <w:r w:rsidRPr="00B61D0A">
        <w:t>в списке не ограничено.</w:t>
      </w:r>
    </w:p>
    <w:p w:rsidR="00967597" w:rsidRPr="00B61D0A" w:rsidRDefault="00967597" w:rsidP="00191E85">
      <w:pPr>
        <w:pStyle w:val="af0"/>
        <w:numPr>
          <w:ilvl w:val="3"/>
          <w:numId w:val="108"/>
        </w:numPr>
      </w:pPr>
      <w:r w:rsidRPr="00B61D0A">
        <w:t xml:space="preserve">Число </w:t>
      </w:r>
      <w:r w:rsidR="00AA4979" w:rsidRPr="00B61D0A">
        <w:t>тегов</w:t>
      </w:r>
      <w:r w:rsidRPr="00B61D0A">
        <w:t xml:space="preserve"> в списке не ограничено.</w:t>
      </w:r>
    </w:p>
    <w:p w:rsidR="0013373C" w:rsidRPr="00B61D0A" w:rsidRDefault="00967597" w:rsidP="0013373C">
      <w:pPr>
        <w:pStyle w:val="af0"/>
        <w:numPr>
          <w:ilvl w:val="3"/>
          <w:numId w:val="108"/>
        </w:numPr>
      </w:pPr>
      <w:r w:rsidRPr="00B61D0A">
        <w:t xml:space="preserve">Сортировка </w:t>
      </w:r>
      <w:r w:rsidR="002306A7" w:rsidRPr="00B61D0A">
        <w:t xml:space="preserve">декоров </w:t>
      </w:r>
      <w:r w:rsidRPr="00B61D0A">
        <w:t xml:space="preserve">и </w:t>
      </w:r>
      <w:r w:rsidR="00AA4979" w:rsidRPr="00B61D0A">
        <w:t>тегов</w:t>
      </w:r>
      <w:r w:rsidRPr="00B61D0A">
        <w:t xml:space="preserve"> осуществляется в соответствии с порядком, указанным в CMS.</w:t>
      </w:r>
      <w:r w:rsidR="0013373C" w:rsidRPr="00B61D0A">
        <w:t xml:space="preserve"> </w:t>
      </w:r>
    </w:p>
    <w:p w:rsidR="0013373C" w:rsidRPr="00B61D0A" w:rsidRDefault="0013373C" w:rsidP="0013373C">
      <w:pPr>
        <w:pStyle w:val="af0"/>
        <w:numPr>
          <w:ilvl w:val="3"/>
          <w:numId w:val="108"/>
        </w:numPr>
      </w:pPr>
      <w:r w:rsidRPr="00B61D0A">
        <w:t xml:space="preserve">При загрузке страницы автоматически выбран </w:t>
      </w:r>
      <w:r w:rsidR="002306A7" w:rsidRPr="00B61D0A">
        <w:t xml:space="preserve">декор </w:t>
      </w:r>
      <w:r w:rsidRPr="00B61D0A">
        <w:t>с флагом «</w:t>
      </w:r>
      <w:r w:rsidR="002306A7" w:rsidRPr="00B61D0A">
        <w:t xml:space="preserve">Декор </w:t>
      </w:r>
      <w:r w:rsidRPr="00B61D0A">
        <w:t>по умолчанию»</w:t>
      </w:r>
    </w:p>
    <w:p w:rsidR="0013373C" w:rsidRPr="00B61D0A" w:rsidRDefault="004C6EB5" w:rsidP="0013373C">
      <w:pPr>
        <w:pStyle w:val="af0"/>
        <w:numPr>
          <w:ilvl w:val="3"/>
          <w:numId w:val="108"/>
        </w:numPr>
      </w:pPr>
      <w:r w:rsidRPr="00B61D0A">
        <w:t xml:space="preserve">Декоры </w:t>
      </w:r>
      <w:r w:rsidR="0013373C" w:rsidRPr="00B61D0A">
        <w:t>с флагом «Рекомендуем</w:t>
      </w:r>
      <w:r w:rsidRPr="00B61D0A">
        <w:t>ый декор</w:t>
      </w:r>
      <w:r w:rsidR="0013373C" w:rsidRPr="00B61D0A">
        <w:t>», особо визуально выделены.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Действия пользователя:</w:t>
      </w:r>
    </w:p>
    <w:p w:rsidR="00967597" w:rsidRPr="00B61D0A" w:rsidRDefault="00967597" w:rsidP="00191E85">
      <w:pPr>
        <w:pStyle w:val="af0"/>
        <w:numPr>
          <w:ilvl w:val="3"/>
          <w:numId w:val="109"/>
        </w:numPr>
      </w:pPr>
      <w:r w:rsidRPr="00B61D0A">
        <w:t xml:space="preserve">При нажатии на наименование или изображение </w:t>
      </w:r>
      <w:r w:rsidR="004C6EB5" w:rsidRPr="00B61D0A">
        <w:t>декора</w:t>
      </w:r>
      <w:r w:rsidRPr="00B61D0A">
        <w:t xml:space="preserve">, происходит </w:t>
      </w:r>
      <w:r w:rsidR="00AA4979" w:rsidRPr="00B61D0A">
        <w:t>смена изображения фасада</w:t>
      </w:r>
      <w:r w:rsidRPr="00B61D0A">
        <w:t>.</w:t>
      </w:r>
    </w:p>
    <w:p w:rsidR="00967597" w:rsidRPr="00B61D0A" w:rsidRDefault="00967597" w:rsidP="00967597">
      <w:pPr>
        <w:rPr>
          <w:b/>
        </w:rPr>
      </w:pPr>
      <w:r w:rsidRPr="00B61D0A">
        <w:rPr>
          <w:b/>
        </w:rPr>
        <w:t>Галерея примеров исполнения</w:t>
      </w:r>
    </w:p>
    <w:p w:rsidR="00967597" w:rsidRPr="00B61D0A" w:rsidRDefault="00967597" w:rsidP="00967597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«Фасады»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Логика отображения:</w:t>
      </w:r>
    </w:p>
    <w:p w:rsidR="00967597" w:rsidRPr="00B61D0A" w:rsidRDefault="00AA4979" w:rsidP="00191E85">
      <w:pPr>
        <w:pStyle w:val="af0"/>
        <w:numPr>
          <w:ilvl w:val="3"/>
          <w:numId w:val="110"/>
        </w:numPr>
      </w:pPr>
      <w:r w:rsidRPr="00B61D0A">
        <w:t>Количество изображений в галерее не ограничено</w:t>
      </w:r>
      <w:r w:rsidR="00967597" w:rsidRPr="00B61D0A">
        <w:t>.</w:t>
      </w:r>
    </w:p>
    <w:p w:rsidR="00967597" w:rsidRPr="00B61D0A" w:rsidRDefault="00967597" w:rsidP="00191E85">
      <w:pPr>
        <w:pStyle w:val="af0"/>
        <w:numPr>
          <w:ilvl w:val="3"/>
          <w:numId w:val="110"/>
        </w:numPr>
      </w:pPr>
      <w:r w:rsidRPr="00B61D0A">
        <w:t xml:space="preserve">Сортировка </w:t>
      </w:r>
      <w:r w:rsidR="00AA4979" w:rsidRPr="00B61D0A">
        <w:t>изображений</w:t>
      </w:r>
      <w:r w:rsidRPr="00B61D0A">
        <w:t xml:space="preserve">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967597" w:rsidRPr="00B61D0A" w:rsidRDefault="00967597" w:rsidP="00967597">
      <w:pPr>
        <w:rPr>
          <w:b/>
        </w:rPr>
      </w:pPr>
      <w:r w:rsidRPr="00B61D0A">
        <w:rPr>
          <w:b/>
        </w:rPr>
        <w:t xml:space="preserve">Кнопка «Скачать </w:t>
      </w:r>
      <w:r w:rsidRPr="00B61D0A">
        <w:rPr>
          <w:b/>
          <w:lang w:val="en-US"/>
        </w:rPr>
        <w:t>PDF</w:t>
      </w:r>
      <w:r w:rsidRPr="00B61D0A">
        <w:rPr>
          <w:b/>
        </w:rPr>
        <w:t xml:space="preserve"> с технической информацией»</w:t>
      </w:r>
    </w:p>
    <w:p w:rsidR="00967597" w:rsidRPr="00B61D0A" w:rsidRDefault="00967597" w:rsidP="00967597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«Фасады»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Действия пользователя:</w:t>
      </w:r>
    </w:p>
    <w:p w:rsidR="00AA4979" w:rsidRPr="00B61D0A" w:rsidRDefault="00967597" w:rsidP="00191E85">
      <w:pPr>
        <w:pStyle w:val="af0"/>
        <w:numPr>
          <w:ilvl w:val="3"/>
          <w:numId w:val="112"/>
        </w:numPr>
      </w:pPr>
      <w:r w:rsidRPr="00B61D0A">
        <w:t xml:space="preserve">При нажатии на </w:t>
      </w:r>
      <w:r w:rsidR="00AA4979" w:rsidRPr="00B61D0A">
        <w:t xml:space="preserve">кнопку, происходит генерация </w:t>
      </w:r>
      <w:r w:rsidR="00AA4979" w:rsidRPr="00B61D0A">
        <w:rPr>
          <w:lang w:val="en-US"/>
        </w:rPr>
        <w:t>PDF</w:t>
      </w:r>
      <w:r w:rsidR="00AA4979" w:rsidRPr="00B61D0A">
        <w:t xml:space="preserve"> со следующей и</w:t>
      </w:r>
      <w:r w:rsidR="00AA4979" w:rsidRPr="00B61D0A">
        <w:t>н</w:t>
      </w:r>
      <w:r w:rsidR="00AA4979" w:rsidRPr="00B61D0A">
        <w:t>формацией:</w:t>
      </w:r>
    </w:p>
    <w:p w:rsidR="00967597" w:rsidRPr="00B61D0A" w:rsidRDefault="00191E85" w:rsidP="00191E85">
      <w:pPr>
        <w:pStyle w:val="af0"/>
        <w:numPr>
          <w:ilvl w:val="4"/>
          <w:numId w:val="112"/>
        </w:numPr>
      </w:pPr>
      <w:r w:rsidRPr="00B61D0A">
        <w:t>логотип «</w:t>
      </w:r>
      <w:proofErr w:type="spellStart"/>
      <w:r w:rsidRPr="00B61D0A">
        <w:t>Sidak</w:t>
      </w:r>
      <w:proofErr w:type="spellEnd"/>
      <w:r w:rsidRPr="00B61D0A">
        <w:t>»;</w:t>
      </w:r>
    </w:p>
    <w:p w:rsidR="00191E85" w:rsidRPr="00B61D0A" w:rsidRDefault="00191E85" w:rsidP="00191E85">
      <w:pPr>
        <w:pStyle w:val="af0"/>
        <w:numPr>
          <w:ilvl w:val="4"/>
          <w:numId w:val="112"/>
        </w:numPr>
      </w:pPr>
      <w:r w:rsidRPr="00B61D0A">
        <w:t>наименование программы;</w:t>
      </w:r>
    </w:p>
    <w:p w:rsidR="00191E85" w:rsidRPr="00B61D0A" w:rsidRDefault="00191E85" w:rsidP="00191E85">
      <w:pPr>
        <w:pStyle w:val="af0"/>
        <w:numPr>
          <w:ilvl w:val="4"/>
          <w:numId w:val="112"/>
        </w:numPr>
      </w:pPr>
      <w:r w:rsidRPr="00B61D0A">
        <w:t>наименование коллекции;</w:t>
      </w:r>
    </w:p>
    <w:p w:rsidR="00E343D8" w:rsidRPr="00B61D0A" w:rsidRDefault="00191E85" w:rsidP="00E343D8">
      <w:pPr>
        <w:pStyle w:val="af0"/>
        <w:numPr>
          <w:ilvl w:val="4"/>
          <w:numId w:val="112"/>
        </w:numPr>
      </w:pPr>
      <w:r w:rsidRPr="00B61D0A">
        <w:t>наименование фасада</w:t>
      </w:r>
      <w:r w:rsidR="004C6EB5" w:rsidRPr="00B61D0A">
        <w:t>;</w:t>
      </w:r>
    </w:p>
    <w:p w:rsidR="00191E85" w:rsidRPr="00B61D0A" w:rsidRDefault="00191E85" w:rsidP="00191E85">
      <w:pPr>
        <w:pStyle w:val="af0"/>
        <w:numPr>
          <w:ilvl w:val="4"/>
          <w:numId w:val="112"/>
        </w:numPr>
      </w:pPr>
      <w:r w:rsidRPr="00B61D0A">
        <w:lastRenderedPageBreak/>
        <w:t>изображение фасада</w:t>
      </w:r>
      <w:r w:rsidR="004C6EB5" w:rsidRPr="00B61D0A">
        <w:t xml:space="preserve"> (с </w:t>
      </w:r>
      <w:proofErr w:type="gramStart"/>
      <w:r w:rsidR="004C6EB5" w:rsidRPr="00B61D0A">
        <w:t>декором</w:t>
      </w:r>
      <w:proofErr w:type="gramEnd"/>
      <w:r w:rsidR="004C6EB5" w:rsidRPr="00B61D0A">
        <w:t xml:space="preserve"> установленным на момент ген</w:t>
      </w:r>
      <w:r w:rsidR="004C6EB5" w:rsidRPr="00B61D0A">
        <w:t>е</w:t>
      </w:r>
      <w:r w:rsidR="004C6EB5" w:rsidRPr="00B61D0A">
        <w:t>рации PDF)</w:t>
      </w:r>
      <w:r w:rsidRPr="00B61D0A">
        <w:t>;</w:t>
      </w:r>
    </w:p>
    <w:p w:rsidR="00191E85" w:rsidRPr="00B61D0A" w:rsidRDefault="00191E85" w:rsidP="00191E85">
      <w:pPr>
        <w:pStyle w:val="af0"/>
        <w:numPr>
          <w:ilvl w:val="4"/>
          <w:numId w:val="112"/>
        </w:numPr>
      </w:pPr>
      <w:r w:rsidRPr="00B61D0A">
        <w:t xml:space="preserve">список </w:t>
      </w:r>
      <w:r w:rsidR="004C6EB5" w:rsidRPr="00B61D0A">
        <w:t xml:space="preserve">декоров </w:t>
      </w:r>
      <w:r w:rsidRPr="00B61D0A">
        <w:t xml:space="preserve">сгруппированных по тегу (изображение </w:t>
      </w:r>
      <w:r w:rsidR="004C6EB5" w:rsidRPr="00B61D0A">
        <w:t>декора</w:t>
      </w:r>
      <w:r w:rsidRPr="00B61D0A">
        <w:t xml:space="preserve">, код </w:t>
      </w:r>
      <w:r w:rsidR="004C6EB5" w:rsidRPr="00B61D0A">
        <w:t>декора</w:t>
      </w:r>
      <w:r w:rsidRPr="00B61D0A">
        <w:t xml:space="preserve">, название </w:t>
      </w:r>
      <w:r w:rsidR="004C6EB5" w:rsidRPr="00B61D0A">
        <w:t>декора</w:t>
      </w:r>
      <w:r w:rsidRPr="00B61D0A">
        <w:t>, флаг "Рекомендуем</w:t>
      </w:r>
      <w:r w:rsidR="004C6EB5" w:rsidRPr="00B61D0A">
        <w:t>ый</w:t>
      </w:r>
      <w:r w:rsidRPr="00B61D0A">
        <w:t xml:space="preserve"> </w:t>
      </w:r>
      <w:r w:rsidR="004C6EB5" w:rsidRPr="00B61D0A">
        <w:t>декор</w:t>
      </w:r>
      <w:r w:rsidRPr="00B61D0A">
        <w:t>");</w:t>
      </w:r>
    </w:p>
    <w:p w:rsidR="00191E85" w:rsidRPr="00B61D0A" w:rsidRDefault="00191E85" w:rsidP="00191E85">
      <w:pPr>
        <w:pStyle w:val="af0"/>
        <w:numPr>
          <w:ilvl w:val="4"/>
          <w:numId w:val="112"/>
        </w:numPr>
      </w:pPr>
      <w:r w:rsidRPr="00B61D0A">
        <w:t>пример исполнения (изображение, с флагом "Показывать в PDF");</w:t>
      </w:r>
    </w:p>
    <w:p w:rsidR="00191E85" w:rsidRPr="00B61D0A" w:rsidRDefault="00191E85" w:rsidP="00191E85">
      <w:pPr>
        <w:pStyle w:val="af0"/>
        <w:numPr>
          <w:ilvl w:val="4"/>
          <w:numId w:val="112"/>
        </w:numPr>
      </w:pPr>
      <w:r w:rsidRPr="00B61D0A">
        <w:t>список вариантов исполнения и дополнительных элементов (код, название, изображение, изображение сечения, описание</w:t>
      </w:r>
      <w:r w:rsidR="00D46AD9" w:rsidRPr="00B61D0A">
        <w:t>, резер</w:t>
      </w:r>
      <w:r w:rsidR="00D46AD9" w:rsidRPr="00B61D0A">
        <w:t>в</w:t>
      </w:r>
      <w:r w:rsidR="00D46AD9" w:rsidRPr="00B61D0A">
        <w:t>ный столбец 1 (текст), резервный столбец 2 (изображение)</w:t>
      </w:r>
      <w:r w:rsidRPr="00B61D0A">
        <w:t>);</w:t>
      </w:r>
    </w:p>
    <w:p w:rsidR="00E343D8" w:rsidRPr="00B61D0A" w:rsidRDefault="00722E23" w:rsidP="000850F5">
      <w:pPr>
        <w:pStyle w:val="af0"/>
        <w:numPr>
          <w:ilvl w:val="4"/>
          <w:numId w:val="112"/>
        </w:numPr>
      </w:pPr>
      <w:r>
        <w:t>С</w:t>
      </w:r>
      <w:r w:rsidRPr="00B61D0A">
        <w:t xml:space="preserve">писок </w:t>
      </w:r>
      <w:r w:rsidR="00191E85" w:rsidRPr="00B61D0A">
        <w:t>контактов обособленных подразделений</w:t>
      </w:r>
      <w:r w:rsidRPr="00722E23">
        <w:t xml:space="preserve"> </w:t>
      </w:r>
      <w:r>
        <w:t>и дистр</w:t>
      </w:r>
      <w:r>
        <w:t>и</w:t>
      </w:r>
      <w:r>
        <w:t>бьютеров</w:t>
      </w:r>
      <w:r w:rsidR="00191E85" w:rsidRPr="00B61D0A">
        <w:t xml:space="preserve"> «</w:t>
      </w:r>
      <w:proofErr w:type="spellStart"/>
      <w:r w:rsidR="00191E85" w:rsidRPr="00B61D0A">
        <w:t>Сидак</w:t>
      </w:r>
      <w:proofErr w:type="spellEnd"/>
      <w:r w:rsidR="00191E85" w:rsidRPr="00B61D0A">
        <w:t>-СП»</w:t>
      </w:r>
      <w:r w:rsidR="00B95A4E" w:rsidRPr="00B61D0A">
        <w:t xml:space="preserve"> (город, адрес, телефон, почта)</w:t>
      </w:r>
      <w:r w:rsidR="00191E85" w:rsidRPr="00B61D0A">
        <w:t>.</w:t>
      </w:r>
      <w:r>
        <w:t xml:space="preserve"> Отображаются только те контакты, у которых установлен флаг «</w:t>
      </w:r>
      <w:proofErr w:type="spellStart"/>
      <w:r>
        <w:t>Печть</w:t>
      </w:r>
      <w:proofErr w:type="spellEnd"/>
      <w:r>
        <w:t xml:space="preserve"> в </w:t>
      </w:r>
      <w:r>
        <w:rPr>
          <w:lang w:val="en-US"/>
        </w:rPr>
        <w:t>PDF</w:t>
      </w:r>
      <w:r>
        <w:t>».</w:t>
      </w:r>
    </w:p>
    <w:p w:rsidR="00967597" w:rsidRPr="00B61D0A" w:rsidRDefault="00967597" w:rsidP="00967597">
      <w:pPr>
        <w:rPr>
          <w:b/>
        </w:rPr>
      </w:pPr>
      <w:r w:rsidRPr="00B61D0A">
        <w:rPr>
          <w:b/>
        </w:rPr>
        <w:t>Примечание</w:t>
      </w:r>
    </w:p>
    <w:p w:rsidR="00967597" w:rsidRPr="00B61D0A" w:rsidRDefault="00967597" w:rsidP="00967597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«Фасады»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Логика отображения:</w:t>
      </w:r>
    </w:p>
    <w:p w:rsidR="00967597" w:rsidRPr="00B61D0A" w:rsidRDefault="00B95A4E" w:rsidP="00191E85">
      <w:pPr>
        <w:pStyle w:val="af0"/>
        <w:numPr>
          <w:ilvl w:val="3"/>
          <w:numId w:val="111"/>
        </w:numPr>
      </w:pPr>
      <w:r w:rsidRPr="00B61D0A">
        <w:t xml:space="preserve">Примечание не отображается, если в </w:t>
      </w:r>
      <w:proofErr w:type="spellStart"/>
      <w:r w:rsidRPr="00B61D0A">
        <w:t>инфоблоке</w:t>
      </w:r>
      <w:proofErr w:type="spellEnd"/>
      <w:r w:rsidRPr="00B61D0A">
        <w:t xml:space="preserve"> не заполнено соотве</w:t>
      </w:r>
      <w:r w:rsidRPr="00B61D0A">
        <w:t>т</w:t>
      </w:r>
      <w:r w:rsidRPr="00B61D0A">
        <w:t>ствующее поле</w:t>
      </w:r>
      <w:r w:rsidR="00967597" w:rsidRPr="00B61D0A">
        <w:t>.</w:t>
      </w:r>
    </w:p>
    <w:p w:rsidR="00967597" w:rsidRPr="00B61D0A" w:rsidRDefault="00967597" w:rsidP="00967597">
      <w:pPr>
        <w:rPr>
          <w:b/>
        </w:rPr>
      </w:pPr>
      <w:r w:rsidRPr="00B61D0A">
        <w:rPr>
          <w:b/>
        </w:rPr>
        <w:t>Список вариантов исполнения и дополнительных элементов</w:t>
      </w:r>
    </w:p>
    <w:p w:rsidR="00967597" w:rsidRPr="00B61D0A" w:rsidRDefault="00967597" w:rsidP="00967597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«Фасады»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Логика отображения:</w:t>
      </w:r>
    </w:p>
    <w:p w:rsidR="00967597" w:rsidRPr="00B61D0A" w:rsidRDefault="00B95A4E" w:rsidP="00B95A4E">
      <w:pPr>
        <w:pStyle w:val="af0"/>
        <w:numPr>
          <w:ilvl w:val="3"/>
          <w:numId w:val="113"/>
        </w:numPr>
      </w:pPr>
      <w:r w:rsidRPr="00B61D0A">
        <w:t>Количество</w:t>
      </w:r>
      <w:r w:rsidR="00967597" w:rsidRPr="00B61D0A">
        <w:t xml:space="preserve"> </w:t>
      </w:r>
      <w:r w:rsidRPr="00B61D0A">
        <w:t>элементов</w:t>
      </w:r>
      <w:r w:rsidR="00967597" w:rsidRPr="00B61D0A">
        <w:t xml:space="preserve"> в списке не ограничено.</w:t>
      </w:r>
    </w:p>
    <w:p w:rsidR="00967597" w:rsidRPr="00B61D0A" w:rsidRDefault="00967597" w:rsidP="00B95A4E">
      <w:pPr>
        <w:pStyle w:val="af0"/>
        <w:numPr>
          <w:ilvl w:val="3"/>
          <w:numId w:val="113"/>
        </w:numPr>
      </w:pPr>
      <w:r w:rsidRPr="00B61D0A">
        <w:t xml:space="preserve">Сортировка </w:t>
      </w:r>
      <w:r w:rsidR="00B95A4E" w:rsidRPr="00B61D0A">
        <w:t>элементов</w:t>
      </w:r>
      <w:r w:rsidRPr="00B61D0A">
        <w:t xml:space="preserve"> осуществляется в соответствии с порядком, ук</w:t>
      </w:r>
      <w:r w:rsidRPr="00B61D0A">
        <w:t>а</w:t>
      </w:r>
      <w:r w:rsidRPr="00B61D0A">
        <w:t xml:space="preserve">занным в </w:t>
      </w:r>
      <w:r w:rsidRPr="00B61D0A">
        <w:rPr>
          <w:lang w:val="en-US"/>
        </w:rPr>
        <w:t>CMS</w:t>
      </w:r>
      <w:r w:rsidRPr="00B61D0A">
        <w:t>.</w:t>
      </w:r>
    </w:p>
    <w:p w:rsidR="00967597" w:rsidRPr="00B61D0A" w:rsidRDefault="00967597" w:rsidP="00967597">
      <w:pPr>
        <w:rPr>
          <w:b/>
        </w:rPr>
      </w:pPr>
      <w:bookmarkStart w:id="34" w:name="OLE_LINK1"/>
      <w:r w:rsidRPr="00B61D0A">
        <w:rPr>
          <w:b/>
        </w:rPr>
        <w:t>Список сопутствующих продуктов</w:t>
      </w:r>
    </w:p>
    <w:p w:rsidR="00967597" w:rsidRPr="00B61D0A" w:rsidRDefault="00967597" w:rsidP="00967597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«Фасады»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Логика отображения:</w:t>
      </w:r>
    </w:p>
    <w:p w:rsidR="00B95A4E" w:rsidRPr="00B61D0A" w:rsidRDefault="00B95A4E" w:rsidP="00B95A4E">
      <w:pPr>
        <w:pStyle w:val="af0"/>
        <w:numPr>
          <w:ilvl w:val="3"/>
          <w:numId w:val="114"/>
        </w:numPr>
      </w:pPr>
      <w:r w:rsidRPr="00B61D0A">
        <w:t>Если в списке нет элементов для отображения, то компонент не отобр</w:t>
      </w:r>
      <w:r w:rsidRPr="00B61D0A">
        <w:t>а</w:t>
      </w:r>
      <w:r w:rsidRPr="00B61D0A">
        <w:t>жается.</w:t>
      </w:r>
    </w:p>
    <w:p w:rsidR="00967597" w:rsidRPr="00B61D0A" w:rsidRDefault="00967597" w:rsidP="00B95A4E">
      <w:pPr>
        <w:pStyle w:val="af0"/>
        <w:numPr>
          <w:ilvl w:val="3"/>
          <w:numId w:val="114"/>
        </w:numPr>
      </w:pPr>
      <w:r w:rsidRPr="00B61D0A">
        <w:t>В списке отобража</w:t>
      </w:r>
      <w:r w:rsidR="00B95A4E" w:rsidRPr="00B61D0A">
        <w:t>е</w:t>
      </w:r>
      <w:r w:rsidRPr="00B61D0A">
        <w:t xml:space="preserve">тся </w:t>
      </w:r>
      <w:r w:rsidR="00B95A4E" w:rsidRPr="00B61D0A">
        <w:t>не более трех элементов</w:t>
      </w:r>
      <w:r w:rsidRPr="00B61D0A">
        <w:t>.</w:t>
      </w:r>
    </w:p>
    <w:p w:rsidR="00967597" w:rsidRPr="00B61D0A" w:rsidRDefault="00B95A4E" w:rsidP="00B95A4E">
      <w:pPr>
        <w:pStyle w:val="af0"/>
        <w:numPr>
          <w:ilvl w:val="3"/>
          <w:numId w:val="114"/>
        </w:numPr>
      </w:pPr>
      <w:r w:rsidRPr="00B61D0A">
        <w:t>Если в списке больше трех элементов для отображения, то отображаю</w:t>
      </w:r>
      <w:r w:rsidRPr="00B61D0A">
        <w:t>т</w:t>
      </w:r>
      <w:r w:rsidRPr="00B61D0A">
        <w:t xml:space="preserve">ся </w:t>
      </w:r>
      <w:r w:rsidR="00DD4E84" w:rsidRPr="00B61D0A">
        <w:t>инструмент прокрутки списка.</w:t>
      </w:r>
    </w:p>
    <w:p w:rsidR="00967597" w:rsidRPr="00B61D0A" w:rsidRDefault="00967597" w:rsidP="00B95A4E">
      <w:pPr>
        <w:pStyle w:val="af0"/>
        <w:numPr>
          <w:ilvl w:val="3"/>
          <w:numId w:val="114"/>
        </w:numPr>
      </w:pPr>
      <w:r w:rsidRPr="00B61D0A">
        <w:t xml:space="preserve">Сортировка </w:t>
      </w:r>
      <w:r w:rsidR="00B95A4E" w:rsidRPr="00B61D0A">
        <w:t>элементов списка</w:t>
      </w:r>
      <w:r w:rsidRPr="00B61D0A">
        <w:t xml:space="preserve"> осуществляется в соответствии с поря</w:t>
      </w:r>
      <w:r w:rsidRPr="00B61D0A">
        <w:t>д</w:t>
      </w:r>
      <w:r w:rsidRPr="00B61D0A">
        <w:t xml:space="preserve">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Действия пользователя:</w:t>
      </w:r>
    </w:p>
    <w:p w:rsidR="00967597" w:rsidRPr="00B61D0A" w:rsidRDefault="00967597" w:rsidP="00B95A4E">
      <w:pPr>
        <w:pStyle w:val="af0"/>
        <w:numPr>
          <w:ilvl w:val="3"/>
          <w:numId w:val="115"/>
        </w:numPr>
      </w:pPr>
      <w:r w:rsidRPr="00B61D0A">
        <w:t xml:space="preserve">При нажатии на наименование или изображение </w:t>
      </w:r>
      <w:r w:rsidR="00B95A4E" w:rsidRPr="00B61D0A">
        <w:t>сопутствующего пр</w:t>
      </w:r>
      <w:r w:rsidR="00B95A4E" w:rsidRPr="00B61D0A">
        <w:t>о</w:t>
      </w:r>
      <w:r w:rsidR="00B95A4E" w:rsidRPr="00B61D0A">
        <w:t>дукта</w:t>
      </w:r>
      <w:r w:rsidRPr="00B61D0A">
        <w:t>, происходит переход на соответствующую страницу «</w:t>
      </w:r>
      <w:r w:rsidR="00B95A4E" w:rsidRPr="00B61D0A">
        <w:t>Сопутств</w:t>
      </w:r>
      <w:r w:rsidR="00B95A4E" w:rsidRPr="00B61D0A">
        <w:t>у</w:t>
      </w:r>
      <w:r w:rsidR="00B95A4E" w:rsidRPr="00B61D0A">
        <w:t>ющая продукция</w:t>
      </w:r>
      <w:r w:rsidRPr="00B61D0A">
        <w:t xml:space="preserve"> /</w:t>
      </w:r>
      <w:r w:rsidR="00B95A4E" w:rsidRPr="00B61D0A">
        <w:t>Категория</w:t>
      </w:r>
      <w:r w:rsidRPr="00B61D0A">
        <w:t xml:space="preserve"> </w:t>
      </w:r>
      <w:r w:rsidRPr="00B61D0A">
        <w:rPr>
          <w:lang w:val="en-US"/>
        </w:rPr>
        <w:t>N</w:t>
      </w:r>
      <w:r w:rsidRPr="00B61D0A">
        <w:t xml:space="preserve"> /</w:t>
      </w:r>
      <w:r w:rsidR="000A4435" w:rsidRPr="00B61D0A">
        <w:t>Товар </w:t>
      </w:r>
      <w:r w:rsidRPr="00B61D0A">
        <w:rPr>
          <w:lang w:val="en-US"/>
        </w:rPr>
        <w:t>N</w:t>
      </w:r>
      <w:r w:rsidRPr="00B61D0A">
        <w:t>».</w:t>
      </w:r>
    </w:p>
    <w:p w:rsidR="00967597" w:rsidRPr="00B61D0A" w:rsidRDefault="00967597" w:rsidP="00967597">
      <w:pPr>
        <w:rPr>
          <w:b/>
        </w:rPr>
      </w:pPr>
      <w:bookmarkStart w:id="35" w:name="OLE_LINK38"/>
      <w:bookmarkStart w:id="36" w:name="OLE_LINK39"/>
      <w:bookmarkEnd w:id="34"/>
      <w:r w:rsidRPr="00B61D0A">
        <w:rPr>
          <w:b/>
        </w:rPr>
        <w:t>Кнопка «Как купить в розницу?»</w:t>
      </w:r>
    </w:p>
    <w:p w:rsidR="00967597" w:rsidRPr="00B61D0A" w:rsidRDefault="00967597" w:rsidP="00967597">
      <w:pPr>
        <w:rPr>
          <w:i/>
        </w:rPr>
      </w:pPr>
      <w:r w:rsidRPr="00B61D0A">
        <w:rPr>
          <w:i/>
        </w:rPr>
        <w:t>Действия пользователя:</w:t>
      </w:r>
    </w:p>
    <w:p w:rsidR="00967597" w:rsidRPr="00B61D0A" w:rsidRDefault="00967597" w:rsidP="00B95A4E">
      <w:pPr>
        <w:pStyle w:val="af0"/>
        <w:numPr>
          <w:ilvl w:val="3"/>
          <w:numId w:val="116"/>
        </w:numPr>
      </w:pPr>
      <w:r w:rsidRPr="00B61D0A">
        <w:t xml:space="preserve">При нажатии на </w:t>
      </w:r>
      <w:r w:rsidR="00B95A4E" w:rsidRPr="00B61D0A">
        <w:t>кнопку</w:t>
      </w:r>
      <w:r w:rsidRPr="00B61D0A">
        <w:t>, происходит переход на страницу «</w:t>
      </w:r>
      <w:bookmarkStart w:id="37" w:name="OLE_LINK18"/>
      <w:bookmarkStart w:id="38" w:name="OLE_LINK19"/>
      <w:bookmarkStart w:id="39" w:name="OLE_LINK20"/>
      <w:r w:rsidR="000A4435" w:rsidRPr="00B61D0A">
        <w:t>Клие</w:t>
      </w:r>
      <w:r w:rsidR="000A4435" w:rsidRPr="00B61D0A">
        <w:t>н</w:t>
      </w:r>
      <w:r w:rsidR="000A4435" w:rsidRPr="00B61D0A">
        <w:t>там/Клиент N (розничные клиенты)</w:t>
      </w:r>
      <w:r w:rsidRPr="00B61D0A">
        <w:t>».</w:t>
      </w:r>
      <w:bookmarkEnd w:id="37"/>
      <w:bookmarkEnd w:id="38"/>
      <w:bookmarkEnd w:id="39"/>
    </w:p>
    <w:bookmarkEnd w:id="35"/>
    <w:bookmarkEnd w:id="36"/>
    <w:p w:rsidR="00C445C4" w:rsidRPr="00B61D0A" w:rsidRDefault="00C445C4" w:rsidP="00C445C4">
      <w:pPr>
        <w:pStyle w:val="4"/>
      </w:pPr>
      <w:r w:rsidRPr="00B61D0A">
        <w:t>2.2) Листовая продукция</w:t>
      </w:r>
    </w:p>
    <w:p w:rsidR="009A549E" w:rsidRPr="00B61D0A" w:rsidRDefault="009A549E" w:rsidP="009A549E">
      <w:r w:rsidRPr="00B61D0A">
        <w:rPr>
          <w:i/>
        </w:rPr>
        <w:t>Эскиз в приложении:</w:t>
      </w:r>
      <w:r w:rsidRPr="00B61D0A">
        <w:t xml:space="preserve"> 2_1_1_cat_facade_level2.</w:t>
      </w:r>
    </w:p>
    <w:p w:rsidR="009A549E" w:rsidRPr="00B61D0A" w:rsidRDefault="009A549E" w:rsidP="009A549E">
      <w:r w:rsidRPr="00B61D0A">
        <w:t>Ниже описаны компоненты страницы.</w:t>
      </w:r>
    </w:p>
    <w:p w:rsidR="009A549E" w:rsidRPr="00B61D0A" w:rsidRDefault="009A549E" w:rsidP="009A549E">
      <w:pPr>
        <w:rPr>
          <w:b/>
        </w:rPr>
      </w:pPr>
      <w:r w:rsidRPr="00B61D0A">
        <w:rPr>
          <w:b/>
        </w:rPr>
        <w:lastRenderedPageBreak/>
        <w:t>Список коллекций</w:t>
      </w:r>
    </w:p>
    <w:p w:rsidR="009A549E" w:rsidRPr="00B61D0A" w:rsidRDefault="009A549E" w:rsidP="009A549E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«Листовая продукция»</w:t>
      </w:r>
    </w:p>
    <w:p w:rsidR="009A549E" w:rsidRPr="00B61D0A" w:rsidRDefault="009A549E" w:rsidP="009A549E">
      <w:pPr>
        <w:rPr>
          <w:i/>
        </w:rPr>
      </w:pPr>
      <w:r w:rsidRPr="00B61D0A">
        <w:rPr>
          <w:i/>
        </w:rPr>
        <w:t>Логика отображения:</w:t>
      </w:r>
    </w:p>
    <w:p w:rsidR="009A549E" w:rsidRPr="00B61D0A" w:rsidRDefault="009A549E" w:rsidP="00486214">
      <w:pPr>
        <w:pStyle w:val="af0"/>
        <w:numPr>
          <w:ilvl w:val="3"/>
          <w:numId w:val="163"/>
        </w:numPr>
      </w:pPr>
      <w:r w:rsidRPr="00B61D0A">
        <w:t>В списке отображаются коллекции, сгруппированные по программам.</w:t>
      </w:r>
    </w:p>
    <w:p w:rsidR="009A549E" w:rsidRPr="00B61D0A" w:rsidRDefault="009A549E" w:rsidP="00486214">
      <w:pPr>
        <w:pStyle w:val="af0"/>
        <w:numPr>
          <w:ilvl w:val="3"/>
          <w:numId w:val="163"/>
        </w:numPr>
      </w:pPr>
      <w:r w:rsidRPr="00B61D0A">
        <w:t>Число коллекций в списке не ограничено.</w:t>
      </w:r>
    </w:p>
    <w:p w:rsidR="009A549E" w:rsidRPr="00B61D0A" w:rsidRDefault="009A549E" w:rsidP="00486214">
      <w:pPr>
        <w:pStyle w:val="af0"/>
        <w:numPr>
          <w:ilvl w:val="3"/>
          <w:numId w:val="163"/>
        </w:numPr>
      </w:pPr>
      <w:r w:rsidRPr="00B61D0A">
        <w:t>Число программ в списке не ограничено.</w:t>
      </w:r>
    </w:p>
    <w:p w:rsidR="009A549E" w:rsidRPr="00B61D0A" w:rsidRDefault="009A549E" w:rsidP="00486214">
      <w:pPr>
        <w:pStyle w:val="af0"/>
        <w:numPr>
          <w:ilvl w:val="3"/>
          <w:numId w:val="163"/>
        </w:numPr>
      </w:pPr>
      <w:r w:rsidRPr="00B61D0A">
        <w:t>Сортировка коллекций и программ осуществляется в соответствии с п</w:t>
      </w:r>
      <w:r w:rsidRPr="00B61D0A">
        <w:t>о</w:t>
      </w:r>
      <w:r w:rsidRPr="00B61D0A">
        <w:t xml:space="preserve">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9A549E" w:rsidRPr="00B61D0A" w:rsidRDefault="009A549E" w:rsidP="009A549E">
      <w:pPr>
        <w:rPr>
          <w:i/>
        </w:rPr>
      </w:pPr>
      <w:r w:rsidRPr="00B61D0A">
        <w:rPr>
          <w:i/>
        </w:rPr>
        <w:t>Действия пользователя:</w:t>
      </w:r>
    </w:p>
    <w:p w:rsidR="009A549E" w:rsidRPr="00B61D0A" w:rsidRDefault="009A549E" w:rsidP="00EB7693">
      <w:pPr>
        <w:pStyle w:val="af0"/>
        <w:numPr>
          <w:ilvl w:val="3"/>
          <w:numId w:val="164"/>
        </w:numPr>
      </w:pPr>
      <w:r w:rsidRPr="00B61D0A">
        <w:t xml:space="preserve">При нажатии на наименование или изображение коллекции, происходит переход на соответствующую страницу «Листовая продукция /Коллекция 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 xml:space="preserve">2.2.1) </w:t>
      </w:r>
      <w:r w:rsidR="009A549E" w:rsidRPr="00B61D0A">
        <w:t xml:space="preserve">Коллекция </w:t>
      </w:r>
      <w:r w:rsidRPr="00B61D0A">
        <w:t>N</w:t>
      </w:r>
    </w:p>
    <w:p w:rsidR="00350B29" w:rsidRPr="00B61D0A" w:rsidRDefault="00350B29" w:rsidP="00350B29">
      <w:r w:rsidRPr="00B61D0A">
        <w:rPr>
          <w:i/>
        </w:rPr>
        <w:t>Эскиз в приложении:</w:t>
      </w:r>
      <w:r w:rsidRPr="00B61D0A">
        <w:t xml:space="preserve"> </w:t>
      </w:r>
      <w:r w:rsidR="008F7B33" w:rsidRPr="00B61D0A">
        <w:t>2_1_1_3_ctlg_sheets_card</w:t>
      </w:r>
      <w:r w:rsidRPr="00B61D0A">
        <w:t>.</w:t>
      </w:r>
    </w:p>
    <w:p w:rsidR="00350B29" w:rsidRPr="00B61D0A" w:rsidRDefault="00350B29" w:rsidP="00350B29">
      <w:r w:rsidRPr="00B61D0A">
        <w:t>Ниже описаны компоненты страницы.</w:t>
      </w:r>
    </w:p>
    <w:p w:rsidR="00350B29" w:rsidRPr="00B61D0A" w:rsidRDefault="00350B29" w:rsidP="00350B29">
      <w:pPr>
        <w:rPr>
          <w:b/>
        </w:rPr>
      </w:pPr>
      <w:r w:rsidRPr="00B61D0A">
        <w:rPr>
          <w:b/>
        </w:rPr>
        <w:t xml:space="preserve">Изображение </w:t>
      </w:r>
      <w:r w:rsidR="00A9246C" w:rsidRPr="00B61D0A">
        <w:rPr>
          <w:b/>
        </w:rPr>
        <w:t>листа</w:t>
      </w:r>
    </w:p>
    <w:p w:rsidR="00350B29" w:rsidRPr="00B61D0A" w:rsidRDefault="00350B29" w:rsidP="00350B29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8F7B33" w:rsidRPr="00B61D0A">
        <w:t>Листовая продукция</w:t>
      </w:r>
      <w:r w:rsidRPr="00B61D0A">
        <w:t>»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t>Логика отображения:</w:t>
      </w:r>
    </w:p>
    <w:p w:rsidR="00350B29" w:rsidRPr="00B61D0A" w:rsidRDefault="00617E83" w:rsidP="008F7B33">
      <w:pPr>
        <w:pStyle w:val="af0"/>
        <w:numPr>
          <w:ilvl w:val="3"/>
          <w:numId w:val="127"/>
        </w:numPr>
      </w:pPr>
      <w:r>
        <w:t>В</w:t>
      </w:r>
      <w:r w:rsidR="00350B29" w:rsidRPr="00B61D0A">
        <w:t xml:space="preserve"> поле отображается изображение </w:t>
      </w:r>
      <w:r w:rsidR="00A9246C" w:rsidRPr="00B61D0A">
        <w:t xml:space="preserve">листа </w:t>
      </w:r>
      <w:r w:rsidR="00350B29" w:rsidRPr="00B61D0A">
        <w:t xml:space="preserve">для </w:t>
      </w:r>
      <w:r w:rsidR="00A9246C" w:rsidRPr="00B61D0A">
        <w:t xml:space="preserve">выбранного </w:t>
      </w:r>
      <w:r w:rsidR="00350B29" w:rsidRPr="00B61D0A">
        <w:t>в данный м</w:t>
      </w:r>
      <w:r w:rsidR="00350B29" w:rsidRPr="00B61D0A">
        <w:t>о</w:t>
      </w:r>
      <w:r w:rsidR="00350B29" w:rsidRPr="00B61D0A">
        <w:t xml:space="preserve">мент </w:t>
      </w:r>
      <w:r w:rsidR="00A9246C" w:rsidRPr="00B61D0A">
        <w:t>декора</w:t>
      </w:r>
      <w:r w:rsidR="00350B29" w:rsidRPr="00B61D0A">
        <w:t>.</w:t>
      </w:r>
    </w:p>
    <w:p w:rsidR="00350B29" w:rsidRPr="00B61D0A" w:rsidRDefault="00350B29" w:rsidP="008F7B33">
      <w:pPr>
        <w:pStyle w:val="af0"/>
        <w:numPr>
          <w:ilvl w:val="3"/>
          <w:numId w:val="127"/>
        </w:numPr>
      </w:pPr>
      <w:r w:rsidRPr="00B61D0A">
        <w:t xml:space="preserve">Изображение меняется при выборе </w:t>
      </w:r>
      <w:r w:rsidR="00A9246C" w:rsidRPr="00B61D0A">
        <w:t>декора</w:t>
      </w:r>
      <w:r w:rsidRPr="00B61D0A">
        <w:t>.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t>Действия пользователя:</w:t>
      </w:r>
    </w:p>
    <w:p w:rsidR="00350B29" w:rsidRPr="00B61D0A" w:rsidRDefault="00350B29" w:rsidP="008F7B33">
      <w:pPr>
        <w:pStyle w:val="af0"/>
        <w:numPr>
          <w:ilvl w:val="3"/>
          <w:numId w:val="128"/>
        </w:numPr>
      </w:pPr>
      <w:r w:rsidRPr="00B61D0A">
        <w:t xml:space="preserve">При нажатии на изображение </w:t>
      </w:r>
      <w:r w:rsidR="00A9246C" w:rsidRPr="00B61D0A">
        <w:t>листа</w:t>
      </w:r>
      <w:r w:rsidRPr="00B61D0A">
        <w:t xml:space="preserve">, </w:t>
      </w:r>
      <w:r w:rsidR="00A9246C" w:rsidRPr="00B61D0A">
        <w:t>происходит открытие увеличенной части изображения во всплывающей панели (инструмент «Лупа»).</w:t>
      </w:r>
    </w:p>
    <w:p w:rsidR="00350B29" w:rsidRPr="00B61D0A" w:rsidRDefault="00350B29" w:rsidP="00350B29">
      <w:pPr>
        <w:rPr>
          <w:b/>
        </w:rPr>
      </w:pPr>
      <w:r w:rsidRPr="00B61D0A">
        <w:rPr>
          <w:b/>
        </w:rPr>
        <w:t xml:space="preserve">Список </w:t>
      </w:r>
      <w:r w:rsidR="00A9246C" w:rsidRPr="00B61D0A">
        <w:rPr>
          <w:b/>
        </w:rPr>
        <w:t>декоров</w:t>
      </w:r>
    </w:p>
    <w:p w:rsidR="00350B29" w:rsidRPr="00B61D0A" w:rsidRDefault="00350B29" w:rsidP="00350B29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bookmarkStart w:id="40" w:name="OLE_LINK2"/>
      <w:bookmarkStart w:id="41" w:name="OLE_LINK3"/>
      <w:r w:rsidR="008F7B33" w:rsidRPr="00B61D0A">
        <w:t>Листовая продукция</w:t>
      </w:r>
      <w:bookmarkEnd w:id="40"/>
      <w:bookmarkEnd w:id="41"/>
      <w:r w:rsidRPr="00B61D0A">
        <w:t>»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t>Логика отображения:</w:t>
      </w:r>
    </w:p>
    <w:p w:rsidR="00350B29" w:rsidRPr="00B61D0A" w:rsidRDefault="00350B29" w:rsidP="008F7B33">
      <w:pPr>
        <w:pStyle w:val="af0"/>
        <w:numPr>
          <w:ilvl w:val="3"/>
          <w:numId w:val="129"/>
        </w:numPr>
      </w:pPr>
      <w:r w:rsidRPr="00B61D0A">
        <w:t xml:space="preserve">Данный компонент отображается только для </w:t>
      </w:r>
      <w:r w:rsidR="00A9246C" w:rsidRPr="00B61D0A">
        <w:t xml:space="preserve">листов </w:t>
      </w:r>
      <w:r w:rsidRPr="00B61D0A">
        <w:t>с установленным флагом «</w:t>
      </w:r>
      <w:r w:rsidR="00A9246C" w:rsidRPr="00B61D0A">
        <w:t>Лист с декором</w:t>
      </w:r>
      <w:r w:rsidRPr="00B61D0A">
        <w:t>».</w:t>
      </w:r>
    </w:p>
    <w:p w:rsidR="00350B29" w:rsidRPr="00B61D0A" w:rsidRDefault="00350B29" w:rsidP="008F7B33">
      <w:pPr>
        <w:pStyle w:val="af0"/>
        <w:numPr>
          <w:ilvl w:val="3"/>
          <w:numId w:val="129"/>
        </w:numPr>
      </w:pPr>
      <w:r w:rsidRPr="00B61D0A">
        <w:t xml:space="preserve">В списке отображаются </w:t>
      </w:r>
      <w:r w:rsidR="00A9246C" w:rsidRPr="00B61D0A">
        <w:t>декоры</w:t>
      </w:r>
      <w:r w:rsidRPr="00B61D0A">
        <w:t>, сгруппированные по тегам.</w:t>
      </w:r>
    </w:p>
    <w:p w:rsidR="00350B29" w:rsidRPr="00B61D0A" w:rsidRDefault="00350B29" w:rsidP="008F7B33">
      <w:pPr>
        <w:pStyle w:val="af0"/>
        <w:numPr>
          <w:ilvl w:val="3"/>
          <w:numId w:val="129"/>
        </w:numPr>
      </w:pPr>
      <w:r w:rsidRPr="00B61D0A">
        <w:t xml:space="preserve">Число </w:t>
      </w:r>
      <w:r w:rsidR="00832B00" w:rsidRPr="00B61D0A">
        <w:t xml:space="preserve">декоров </w:t>
      </w:r>
      <w:r w:rsidRPr="00B61D0A">
        <w:t>в списке не ограничено.</w:t>
      </w:r>
    </w:p>
    <w:p w:rsidR="00350B29" w:rsidRPr="00B61D0A" w:rsidRDefault="00350B29" w:rsidP="008F7B33">
      <w:pPr>
        <w:pStyle w:val="af0"/>
        <w:numPr>
          <w:ilvl w:val="3"/>
          <w:numId w:val="129"/>
        </w:numPr>
      </w:pPr>
      <w:r w:rsidRPr="00B61D0A">
        <w:t>Число тегов в списке не ограничено.</w:t>
      </w:r>
    </w:p>
    <w:p w:rsidR="00350B29" w:rsidRPr="00B61D0A" w:rsidRDefault="00350B29" w:rsidP="008F7B33">
      <w:pPr>
        <w:pStyle w:val="af0"/>
        <w:numPr>
          <w:ilvl w:val="3"/>
          <w:numId w:val="129"/>
        </w:numPr>
      </w:pPr>
      <w:r w:rsidRPr="00B61D0A">
        <w:t xml:space="preserve">Сортировка </w:t>
      </w:r>
      <w:r w:rsidR="00832B00" w:rsidRPr="00B61D0A">
        <w:t xml:space="preserve">декоров </w:t>
      </w:r>
      <w:r w:rsidRPr="00B61D0A">
        <w:t xml:space="preserve">и тегов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8F7B33" w:rsidRPr="00B61D0A" w:rsidRDefault="008F7B33" w:rsidP="008F7B33">
      <w:pPr>
        <w:pStyle w:val="af0"/>
        <w:numPr>
          <w:ilvl w:val="3"/>
          <w:numId w:val="129"/>
        </w:numPr>
      </w:pPr>
      <w:r w:rsidRPr="00B61D0A">
        <w:t xml:space="preserve">При загрузке страницы автоматически выбран </w:t>
      </w:r>
      <w:r w:rsidR="00832B00" w:rsidRPr="00B61D0A">
        <w:t xml:space="preserve">декор </w:t>
      </w:r>
      <w:r w:rsidRPr="00B61D0A">
        <w:t>с флагом «</w:t>
      </w:r>
      <w:r w:rsidR="00832B00" w:rsidRPr="00B61D0A">
        <w:t xml:space="preserve">Декор </w:t>
      </w:r>
      <w:r w:rsidRPr="00B61D0A">
        <w:t>по умолчанию»</w:t>
      </w:r>
      <w:r w:rsidR="00832B00" w:rsidRPr="00B61D0A">
        <w:t>.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t>Действия пользователя:</w:t>
      </w:r>
    </w:p>
    <w:p w:rsidR="00350B29" w:rsidRPr="00B61D0A" w:rsidRDefault="00350B29" w:rsidP="008F7B33">
      <w:pPr>
        <w:pStyle w:val="af0"/>
        <w:numPr>
          <w:ilvl w:val="3"/>
          <w:numId w:val="130"/>
        </w:numPr>
      </w:pPr>
      <w:r w:rsidRPr="00B61D0A">
        <w:t xml:space="preserve">При нажатии на наименование или изображение </w:t>
      </w:r>
      <w:r w:rsidR="00832B00" w:rsidRPr="00B61D0A">
        <w:t>декора</w:t>
      </w:r>
      <w:r w:rsidRPr="00B61D0A">
        <w:t xml:space="preserve">, происходит смена изображения </w:t>
      </w:r>
      <w:r w:rsidR="00832B00" w:rsidRPr="00B61D0A">
        <w:t>листа</w:t>
      </w:r>
      <w:r w:rsidRPr="00B61D0A">
        <w:t>.</w:t>
      </w:r>
    </w:p>
    <w:p w:rsidR="00350B29" w:rsidRPr="00B61D0A" w:rsidRDefault="00350B29" w:rsidP="00350B29">
      <w:pPr>
        <w:rPr>
          <w:b/>
        </w:rPr>
      </w:pPr>
      <w:r w:rsidRPr="00B61D0A">
        <w:rPr>
          <w:b/>
        </w:rPr>
        <w:t>Галерея примеров исполнения</w:t>
      </w:r>
    </w:p>
    <w:p w:rsidR="00350B29" w:rsidRPr="00B61D0A" w:rsidRDefault="00350B29" w:rsidP="00350B29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13373C" w:rsidRPr="00B61D0A">
        <w:t>Листовая продукция</w:t>
      </w:r>
      <w:r w:rsidRPr="00B61D0A">
        <w:t>»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lastRenderedPageBreak/>
        <w:t>Логика отображения:</w:t>
      </w:r>
    </w:p>
    <w:p w:rsidR="00350B29" w:rsidRPr="00B61D0A" w:rsidRDefault="00350B29" w:rsidP="0013373C">
      <w:pPr>
        <w:pStyle w:val="af0"/>
        <w:numPr>
          <w:ilvl w:val="3"/>
          <w:numId w:val="131"/>
        </w:numPr>
      </w:pPr>
      <w:r w:rsidRPr="00B61D0A">
        <w:t>Количество изображений в галерее не ограничено.</w:t>
      </w:r>
    </w:p>
    <w:p w:rsidR="00350B29" w:rsidRPr="00B61D0A" w:rsidRDefault="00350B29" w:rsidP="0013373C">
      <w:pPr>
        <w:pStyle w:val="af0"/>
        <w:numPr>
          <w:ilvl w:val="3"/>
          <w:numId w:val="131"/>
        </w:numPr>
      </w:pPr>
      <w:r w:rsidRPr="00B61D0A">
        <w:t xml:space="preserve">Сортировка изображений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0A4435" w:rsidRPr="00B61D0A" w:rsidRDefault="000A4435" w:rsidP="000A4435">
      <w:pPr>
        <w:rPr>
          <w:b/>
        </w:rPr>
      </w:pPr>
      <w:r w:rsidRPr="00B61D0A">
        <w:rPr>
          <w:b/>
        </w:rPr>
        <w:t>Список сопутствующих продуктов</w:t>
      </w:r>
    </w:p>
    <w:p w:rsidR="000A4435" w:rsidRPr="00B61D0A" w:rsidRDefault="000A4435" w:rsidP="000A443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«Листовая продукция»</w:t>
      </w:r>
    </w:p>
    <w:p w:rsidR="000A4435" w:rsidRPr="00B61D0A" w:rsidRDefault="000A4435" w:rsidP="000A4435">
      <w:pPr>
        <w:rPr>
          <w:i/>
        </w:rPr>
      </w:pPr>
      <w:r w:rsidRPr="00B61D0A">
        <w:rPr>
          <w:i/>
        </w:rPr>
        <w:t>Логика отображения:</w:t>
      </w:r>
    </w:p>
    <w:p w:rsidR="000A4435" w:rsidRPr="00B61D0A" w:rsidRDefault="000A4435" w:rsidP="00832B00">
      <w:pPr>
        <w:pStyle w:val="af0"/>
        <w:numPr>
          <w:ilvl w:val="3"/>
          <w:numId w:val="158"/>
        </w:numPr>
      </w:pPr>
      <w:r w:rsidRPr="00B61D0A">
        <w:t>Если в списке нет элементов для отображения, то компонент не отобр</w:t>
      </w:r>
      <w:r w:rsidRPr="00B61D0A">
        <w:t>а</w:t>
      </w:r>
      <w:r w:rsidRPr="00B61D0A">
        <w:t>жается.</w:t>
      </w:r>
    </w:p>
    <w:p w:rsidR="000A4435" w:rsidRPr="00B61D0A" w:rsidRDefault="000A4435" w:rsidP="00832B00">
      <w:pPr>
        <w:pStyle w:val="af0"/>
        <w:numPr>
          <w:ilvl w:val="3"/>
          <w:numId w:val="158"/>
        </w:numPr>
      </w:pPr>
      <w:r w:rsidRPr="00B61D0A">
        <w:t>В списке отображается не более трех элементов.</w:t>
      </w:r>
    </w:p>
    <w:p w:rsidR="000A4435" w:rsidRPr="00B61D0A" w:rsidRDefault="000A4435" w:rsidP="00832B00">
      <w:pPr>
        <w:pStyle w:val="af0"/>
        <w:numPr>
          <w:ilvl w:val="3"/>
          <w:numId w:val="158"/>
        </w:numPr>
      </w:pPr>
      <w:r w:rsidRPr="00B61D0A">
        <w:t>Если в списке больше трех элементов для отображения, то отображаю</w:t>
      </w:r>
      <w:r w:rsidRPr="00B61D0A">
        <w:t>т</w:t>
      </w:r>
      <w:r w:rsidRPr="00B61D0A">
        <w:t>ся инструмент прокрутки списка.</w:t>
      </w:r>
    </w:p>
    <w:p w:rsidR="000A4435" w:rsidRPr="00B61D0A" w:rsidRDefault="000A4435" w:rsidP="00832B00">
      <w:pPr>
        <w:pStyle w:val="af0"/>
        <w:numPr>
          <w:ilvl w:val="3"/>
          <w:numId w:val="158"/>
        </w:numPr>
      </w:pPr>
      <w:r w:rsidRPr="00B61D0A">
        <w:t>Сортировка элементов списка осуществляется в соответствии с поря</w:t>
      </w:r>
      <w:r w:rsidRPr="00B61D0A">
        <w:t>д</w:t>
      </w:r>
      <w:r w:rsidRPr="00B61D0A">
        <w:t xml:space="preserve">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0A4435" w:rsidRPr="00B61D0A" w:rsidRDefault="000A4435" w:rsidP="000A4435">
      <w:pPr>
        <w:rPr>
          <w:i/>
        </w:rPr>
      </w:pPr>
      <w:r w:rsidRPr="00B61D0A">
        <w:rPr>
          <w:i/>
        </w:rPr>
        <w:t>Действия пользователя:</w:t>
      </w:r>
    </w:p>
    <w:p w:rsidR="000A4435" w:rsidRPr="00B61D0A" w:rsidRDefault="000A4435" w:rsidP="00832B00">
      <w:pPr>
        <w:pStyle w:val="af0"/>
        <w:numPr>
          <w:ilvl w:val="3"/>
          <w:numId w:val="159"/>
        </w:numPr>
      </w:pPr>
      <w:r w:rsidRPr="00B61D0A">
        <w:t>При нажатии на наименование или изображение сопутствующего пр</w:t>
      </w:r>
      <w:r w:rsidRPr="00B61D0A">
        <w:t>о</w:t>
      </w:r>
      <w:r w:rsidRPr="00B61D0A">
        <w:t>дукта, происходит переход на соответствующую страницу «Сопутств</w:t>
      </w:r>
      <w:r w:rsidRPr="00B61D0A">
        <w:t>у</w:t>
      </w:r>
      <w:r w:rsidRPr="00B61D0A">
        <w:t xml:space="preserve">ющая продукция /Категория </w:t>
      </w:r>
      <w:r w:rsidRPr="00B61D0A">
        <w:rPr>
          <w:lang w:val="en-US"/>
        </w:rPr>
        <w:t>N</w:t>
      </w:r>
      <w:r w:rsidRPr="00B61D0A">
        <w:t xml:space="preserve"> /Товар </w:t>
      </w:r>
      <w:r w:rsidRPr="00B61D0A">
        <w:rPr>
          <w:lang w:val="en-US"/>
        </w:rPr>
        <w:t>N</w:t>
      </w:r>
      <w:r w:rsidRPr="00B61D0A">
        <w:t>».</w:t>
      </w:r>
    </w:p>
    <w:p w:rsidR="00350B29" w:rsidRPr="00B61D0A" w:rsidRDefault="00350B29" w:rsidP="00350B29">
      <w:pPr>
        <w:rPr>
          <w:b/>
        </w:rPr>
      </w:pPr>
      <w:r w:rsidRPr="00B61D0A">
        <w:rPr>
          <w:b/>
        </w:rPr>
        <w:t xml:space="preserve">Кнопка «Скачать </w:t>
      </w:r>
      <w:r w:rsidRPr="00B61D0A">
        <w:rPr>
          <w:b/>
          <w:lang w:val="en-US"/>
        </w:rPr>
        <w:t>PDF</w:t>
      </w:r>
      <w:r w:rsidRPr="00B61D0A">
        <w:rPr>
          <w:b/>
        </w:rPr>
        <w:t xml:space="preserve"> с технической информацией»</w:t>
      </w:r>
    </w:p>
    <w:p w:rsidR="00350B29" w:rsidRPr="00B61D0A" w:rsidRDefault="00350B29" w:rsidP="00350B29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13373C" w:rsidRPr="00B61D0A">
        <w:t>Листовая продукция</w:t>
      </w:r>
      <w:r w:rsidRPr="00B61D0A">
        <w:t>»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t>Действия пользователя:</w:t>
      </w:r>
    </w:p>
    <w:p w:rsidR="00350B29" w:rsidRPr="00B61D0A" w:rsidRDefault="00350B29" w:rsidP="0013373C">
      <w:pPr>
        <w:pStyle w:val="af0"/>
        <w:numPr>
          <w:ilvl w:val="3"/>
          <w:numId w:val="132"/>
        </w:numPr>
      </w:pPr>
      <w:r w:rsidRPr="00B61D0A">
        <w:t xml:space="preserve">При нажатии на кнопку, происходит генерация </w:t>
      </w:r>
      <w:r w:rsidRPr="00B61D0A">
        <w:rPr>
          <w:lang w:val="en-US"/>
        </w:rPr>
        <w:t>PDF</w:t>
      </w:r>
      <w:r w:rsidRPr="00B61D0A">
        <w:t xml:space="preserve"> со следующей и</w:t>
      </w:r>
      <w:r w:rsidRPr="00B61D0A">
        <w:t>н</w:t>
      </w:r>
      <w:r w:rsidRPr="00B61D0A">
        <w:t>формацией:</w:t>
      </w:r>
    </w:p>
    <w:p w:rsidR="00350B29" w:rsidRPr="00B61D0A" w:rsidRDefault="00350B29" w:rsidP="0013373C">
      <w:pPr>
        <w:pStyle w:val="af0"/>
        <w:numPr>
          <w:ilvl w:val="4"/>
          <w:numId w:val="132"/>
        </w:numPr>
      </w:pPr>
      <w:r w:rsidRPr="00B61D0A">
        <w:t>логотип «</w:t>
      </w:r>
      <w:proofErr w:type="spellStart"/>
      <w:r w:rsidRPr="00B61D0A">
        <w:t>Sidak</w:t>
      </w:r>
      <w:proofErr w:type="spellEnd"/>
      <w:r w:rsidRPr="00B61D0A">
        <w:t>»;</w:t>
      </w:r>
    </w:p>
    <w:p w:rsidR="00350B29" w:rsidRPr="00B61D0A" w:rsidRDefault="00350B29" w:rsidP="0013373C">
      <w:pPr>
        <w:pStyle w:val="af0"/>
        <w:numPr>
          <w:ilvl w:val="4"/>
          <w:numId w:val="132"/>
        </w:numPr>
      </w:pPr>
      <w:r w:rsidRPr="00B61D0A">
        <w:t>наименование программы;</w:t>
      </w:r>
    </w:p>
    <w:p w:rsidR="00350B29" w:rsidRPr="00B61D0A" w:rsidRDefault="00350B29" w:rsidP="0013373C">
      <w:pPr>
        <w:pStyle w:val="af0"/>
        <w:numPr>
          <w:ilvl w:val="4"/>
          <w:numId w:val="132"/>
        </w:numPr>
      </w:pPr>
      <w:r w:rsidRPr="00B61D0A">
        <w:t>наименование коллекции;</w:t>
      </w:r>
    </w:p>
    <w:p w:rsidR="00350B29" w:rsidRPr="00B61D0A" w:rsidRDefault="00350B29" w:rsidP="0013373C">
      <w:pPr>
        <w:pStyle w:val="af0"/>
        <w:numPr>
          <w:ilvl w:val="4"/>
          <w:numId w:val="132"/>
        </w:numPr>
      </w:pPr>
      <w:r w:rsidRPr="00B61D0A">
        <w:t xml:space="preserve">наименование </w:t>
      </w:r>
      <w:r w:rsidR="00832B00" w:rsidRPr="00B61D0A">
        <w:t>листа</w:t>
      </w:r>
      <w:r w:rsidRPr="00B61D0A">
        <w:t>;</w:t>
      </w:r>
    </w:p>
    <w:p w:rsidR="00350B29" w:rsidRPr="00B61D0A" w:rsidRDefault="00350B29" w:rsidP="0013373C">
      <w:pPr>
        <w:pStyle w:val="af0"/>
        <w:numPr>
          <w:ilvl w:val="4"/>
          <w:numId w:val="132"/>
        </w:numPr>
      </w:pPr>
      <w:r w:rsidRPr="00B61D0A">
        <w:t xml:space="preserve">изображение </w:t>
      </w:r>
      <w:r w:rsidR="00832B00" w:rsidRPr="00B61D0A">
        <w:t>листа (соответствующее выбранному декору на м</w:t>
      </w:r>
      <w:r w:rsidR="00832B00" w:rsidRPr="00B61D0A">
        <w:t>о</w:t>
      </w:r>
      <w:r w:rsidR="00832B00" w:rsidRPr="00B61D0A">
        <w:t>мент генерации PDF)</w:t>
      </w:r>
      <w:r w:rsidRPr="00B61D0A">
        <w:t>;</w:t>
      </w:r>
    </w:p>
    <w:p w:rsidR="00350B29" w:rsidRPr="00B61D0A" w:rsidRDefault="00350B29" w:rsidP="0013373C">
      <w:pPr>
        <w:pStyle w:val="af0"/>
        <w:numPr>
          <w:ilvl w:val="4"/>
          <w:numId w:val="132"/>
        </w:numPr>
      </w:pPr>
      <w:r w:rsidRPr="00B61D0A">
        <w:t xml:space="preserve">список </w:t>
      </w:r>
      <w:r w:rsidR="00832B00" w:rsidRPr="00B61D0A">
        <w:t xml:space="preserve">декоров </w:t>
      </w:r>
      <w:r w:rsidRPr="00B61D0A">
        <w:t xml:space="preserve">сгруппированных по тегу (изображение </w:t>
      </w:r>
      <w:r w:rsidR="00832B00" w:rsidRPr="00B61D0A">
        <w:t>декора</w:t>
      </w:r>
      <w:r w:rsidRPr="00B61D0A">
        <w:t xml:space="preserve">, код </w:t>
      </w:r>
      <w:r w:rsidR="00832B00" w:rsidRPr="00B61D0A">
        <w:t>декора</w:t>
      </w:r>
      <w:r w:rsidRPr="00B61D0A">
        <w:t xml:space="preserve">, название </w:t>
      </w:r>
      <w:r w:rsidR="00832B00" w:rsidRPr="00B61D0A">
        <w:t>декора);</w:t>
      </w:r>
    </w:p>
    <w:p w:rsidR="00350B29" w:rsidRPr="00B61D0A" w:rsidRDefault="00350B29" w:rsidP="0013373C">
      <w:pPr>
        <w:pStyle w:val="af0"/>
        <w:numPr>
          <w:ilvl w:val="4"/>
          <w:numId w:val="132"/>
        </w:numPr>
      </w:pPr>
      <w:r w:rsidRPr="00B61D0A">
        <w:t>пример исполнения (изображение, с флагом "Показывать в PDF");</w:t>
      </w:r>
    </w:p>
    <w:p w:rsidR="00350B29" w:rsidRPr="00B61D0A" w:rsidRDefault="0013373C" w:rsidP="0013373C">
      <w:pPr>
        <w:pStyle w:val="af0"/>
        <w:numPr>
          <w:ilvl w:val="4"/>
          <w:numId w:val="132"/>
        </w:numPr>
      </w:pPr>
      <w:r w:rsidRPr="00B61D0A">
        <w:t>описание</w:t>
      </w:r>
      <w:r w:rsidR="00350B29" w:rsidRPr="00B61D0A">
        <w:t>;</w:t>
      </w:r>
    </w:p>
    <w:p w:rsidR="00722E23" w:rsidRPr="00B61D0A" w:rsidRDefault="00722E23" w:rsidP="00722E23">
      <w:pPr>
        <w:pStyle w:val="af0"/>
        <w:numPr>
          <w:ilvl w:val="4"/>
          <w:numId w:val="132"/>
        </w:numPr>
      </w:pPr>
      <w:r>
        <w:t>С</w:t>
      </w:r>
      <w:r w:rsidRPr="00B61D0A">
        <w:t xml:space="preserve">писок </w:t>
      </w:r>
      <w:r w:rsidRPr="00B61D0A">
        <w:t>контактов обособленных подразделений</w:t>
      </w:r>
      <w:r w:rsidRPr="00D462C6">
        <w:t xml:space="preserve"> </w:t>
      </w:r>
      <w:r>
        <w:t>и дистр</w:t>
      </w:r>
      <w:r>
        <w:t>и</w:t>
      </w:r>
      <w:r>
        <w:t>бьютеров</w:t>
      </w:r>
      <w:r w:rsidRPr="00B61D0A">
        <w:t xml:space="preserve"> «</w:t>
      </w:r>
      <w:proofErr w:type="spellStart"/>
      <w:r w:rsidRPr="00B61D0A">
        <w:t>Сидак</w:t>
      </w:r>
      <w:proofErr w:type="spellEnd"/>
      <w:r w:rsidRPr="00B61D0A">
        <w:t>-СП» (город, адрес, телефон, почта).</w:t>
      </w:r>
      <w:r>
        <w:t xml:space="preserve"> Отображаются только те контакты, у которых установлен флаг «</w:t>
      </w:r>
      <w:proofErr w:type="spellStart"/>
      <w:r>
        <w:t>Печть</w:t>
      </w:r>
      <w:proofErr w:type="spellEnd"/>
      <w:r>
        <w:t xml:space="preserve"> в </w:t>
      </w:r>
      <w:r>
        <w:rPr>
          <w:lang w:val="en-US"/>
        </w:rPr>
        <w:t>PDF</w:t>
      </w:r>
      <w:r>
        <w:t>».</w:t>
      </w:r>
    </w:p>
    <w:p w:rsidR="00350B29" w:rsidRPr="00B61D0A" w:rsidRDefault="00350B29" w:rsidP="00350B29">
      <w:pPr>
        <w:rPr>
          <w:b/>
        </w:rPr>
      </w:pPr>
      <w:r w:rsidRPr="00B61D0A">
        <w:rPr>
          <w:b/>
        </w:rPr>
        <w:t>Кнопка «Как купить в розницу?»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t>Действия пользователя:</w:t>
      </w:r>
    </w:p>
    <w:p w:rsidR="00350B29" w:rsidRPr="00B61D0A" w:rsidRDefault="00350B29" w:rsidP="0013373C">
      <w:pPr>
        <w:pStyle w:val="af0"/>
        <w:numPr>
          <w:ilvl w:val="3"/>
          <w:numId w:val="133"/>
        </w:numPr>
      </w:pPr>
      <w:r w:rsidRPr="00B61D0A">
        <w:t>При нажатии на кнопку, происходит переход на страницу «</w:t>
      </w:r>
      <w:r w:rsidR="00832B00" w:rsidRPr="00B61D0A">
        <w:t>Клие</w:t>
      </w:r>
      <w:r w:rsidR="00832B00" w:rsidRPr="00B61D0A">
        <w:t>н</w:t>
      </w:r>
      <w:r w:rsidR="00832B00" w:rsidRPr="00B61D0A">
        <w:t>там/Клиент N (розничные клиенты)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>2.3) Сопутствующая продукция</w:t>
      </w:r>
    </w:p>
    <w:p w:rsidR="00350B29" w:rsidRPr="00B61D0A" w:rsidRDefault="00350B29" w:rsidP="00350B29">
      <w:r w:rsidRPr="00B61D0A">
        <w:t>Ниже описаны компоненты страницы.</w:t>
      </w:r>
    </w:p>
    <w:p w:rsidR="00350B29" w:rsidRPr="00B61D0A" w:rsidRDefault="00350B29" w:rsidP="00350B29">
      <w:pPr>
        <w:rPr>
          <w:b/>
        </w:rPr>
      </w:pPr>
      <w:r w:rsidRPr="00B61D0A">
        <w:rPr>
          <w:b/>
        </w:rPr>
        <w:t xml:space="preserve">Список </w:t>
      </w:r>
      <w:r w:rsidR="0013373C" w:rsidRPr="00B61D0A">
        <w:rPr>
          <w:b/>
        </w:rPr>
        <w:t>категорий</w:t>
      </w:r>
    </w:p>
    <w:p w:rsidR="00350B29" w:rsidRPr="00B61D0A" w:rsidRDefault="00350B29" w:rsidP="00350B29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13373C" w:rsidRPr="00B61D0A">
        <w:t>Сопутствующая продукция</w:t>
      </w:r>
      <w:r w:rsidRPr="00B61D0A">
        <w:t>»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lastRenderedPageBreak/>
        <w:t>Логика отображения:</w:t>
      </w:r>
    </w:p>
    <w:p w:rsidR="00350B29" w:rsidRPr="00B61D0A" w:rsidRDefault="00350B29" w:rsidP="0013373C">
      <w:pPr>
        <w:pStyle w:val="af0"/>
        <w:numPr>
          <w:ilvl w:val="3"/>
          <w:numId w:val="134"/>
        </w:numPr>
      </w:pPr>
      <w:r w:rsidRPr="00B61D0A">
        <w:t xml:space="preserve">В списке отображаются </w:t>
      </w:r>
      <w:r w:rsidR="0013373C" w:rsidRPr="00B61D0A">
        <w:t>категории продукции</w:t>
      </w:r>
      <w:r w:rsidRPr="00B61D0A">
        <w:t>.</w:t>
      </w:r>
    </w:p>
    <w:p w:rsidR="00350B29" w:rsidRPr="00B61D0A" w:rsidRDefault="00350B29" w:rsidP="0013373C">
      <w:pPr>
        <w:pStyle w:val="af0"/>
        <w:numPr>
          <w:ilvl w:val="3"/>
          <w:numId w:val="134"/>
        </w:numPr>
      </w:pPr>
      <w:r w:rsidRPr="00B61D0A">
        <w:t xml:space="preserve">Число </w:t>
      </w:r>
      <w:r w:rsidR="0013373C" w:rsidRPr="00B61D0A">
        <w:t>категорий</w:t>
      </w:r>
      <w:r w:rsidRPr="00B61D0A">
        <w:t xml:space="preserve"> в списке не ограничено.</w:t>
      </w:r>
    </w:p>
    <w:p w:rsidR="00350B29" w:rsidRPr="00B61D0A" w:rsidRDefault="00350B29" w:rsidP="0013373C">
      <w:pPr>
        <w:pStyle w:val="af0"/>
        <w:numPr>
          <w:ilvl w:val="3"/>
          <w:numId w:val="134"/>
        </w:numPr>
      </w:pPr>
      <w:r w:rsidRPr="00B61D0A">
        <w:t xml:space="preserve">Сортировка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t>Действия пользователя:</w:t>
      </w:r>
    </w:p>
    <w:p w:rsidR="00350B29" w:rsidRPr="00B61D0A" w:rsidRDefault="00350B29" w:rsidP="0013373C">
      <w:pPr>
        <w:pStyle w:val="af0"/>
        <w:numPr>
          <w:ilvl w:val="3"/>
          <w:numId w:val="123"/>
        </w:numPr>
      </w:pPr>
      <w:r w:rsidRPr="00B61D0A">
        <w:t xml:space="preserve">При нажатии на наименование или изображение </w:t>
      </w:r>
      <w:r w:rsidR="0013373C" w:rsidRPr="00B61D0A">
        <w:t>категории</w:t>
      </w:r>
      <w:r w:rsidRPr="00B61D0A">
        <w:t>, происходит переход на соответствующую страницу «</w:t>
      </w:r>
      <w:r w:rsidR="0013373C" w:rsidRPr="00B61D0A">
        <w:t>Сопутствующая проду</w:t>
      </w:r>
      <w:r w:rsidR="0013373C" w:rsidRPr="00B61D0A">
        <w:t>к</w:t>
      </w:r>
      <w:r w:rsidR="0013373C" w:rsidRPr="00B61D0A">
        <w:t>ция</w:t>
      </w:r>
      <w:r w:rsidRPr="00B61D0A">
        <w:t>/</w:t>
      </w:r>
      <w:r w:rsidR="0013373C" w:rsidRPr="00B61D0A">
        <w:t>Категория</w:t>
      </w:r>
      <w:r w:rsidRPr="00B61D0A">
        <w:t xml:space="preserve"> 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>2.3.1) Категория N</w:t>
      </w:r>
    </w:p>
    <w:p w:rsidR="00350B29" w:rsidRPr="00B61D0A" w:rsidRDefault="00350B29" w:rsidP="00350B29">
      <w:r w:rsidRPr="00B61D0A">
        <w:t>Ниже описаны компоненты страницы.</w:t>
      </w:r>
    </w:p>
    <w:p w:rsidR="00350B29" w:rsidRPr="00B61D0A" w:rsidRDefault="00350B29" w:rsidP="00350B29">
      <w:pPr>
        <w:rPr>
          <w:b/>
        </w:rPr>
      </w:pPr>
      <w:r w:rsidRPr="00B61D0A">
        <w:rPr>
          <w:b/>
        </w:rPr>
        <w:t xml:space="preserve">Список </w:t>
      </w:r>
      <w:r w:rsidR="0013373C" w:rsidRPr="00B61D0A">
        <w:rPr>
          <w:b/>
        </w:rPr>
        <w:t>подкатегорий</w:t>
      </w:r>
    </w:p>
    <w:p w:rsidR="00350B29" w:rsidRPr="00B61D0A" w:rsidRDefault="00350B29" w:rsidP="00350B29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13373C" w:rsidRPr="00B61D0A">
        <w:t>Сопутствующая продукция</w:t>
      </w:r>
      <w:r w:rsidRPr="00B61D0A">
        <w:t>»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t>Логика отображения:</w:t>
      </w:r>
    </w:p>
    <w:p w:rsidR="00350B29" w:rsidRPr="00B61D0A" w:rsidRDefault="00350B29" w:rsidP="0013373C">
      <w:pPr>
        <w:pStyle w:val="af0"/>
        <w:numPr>
          <w:ilvl w:val="3"/>
          <w:numId w:val="135"/>
        </w:numPr>
      </w:pPr>
      <w:r w:rsidRPr="00B61D0A">
        <w:t xml:space="preserve">В списке отображаются </w:t>
      </w:r>
      <w:r w:rsidR="0013373C" w:rsidRPr="00B61D0A">
        <w:t>товары</w:t>
      </w:r>
      <w:r w:rsidRPr="00B61D0A">
        <w:t xml:space="preserve">, сгруппированные по </w:t>
      </w:r>
      <w:r w:rsidR="0013373C" w:rsidRPr="00B61D0A">
        <w:t>подкатегориям</w:t>
      </w:r>
      <w:r w:rsidRPr="00B61D0A">
        <w:t>.</w:t>
      </w:r>
    </w:p>
    <w:p w:rsidR="00350B29" w:rsidRPr="00B61D0A" w:rsidRDefault="00350B29" w:rsidP="0013373C">
      <w:pPr>
        <w:pStyle w:val="af0"/>
        <w:numPr>
          <w:ilvl w:val="3"/>
          <w:numId w:val="135"/>
        </w:numPr>
      </w:pPr>
      <w:r w:rsidRPr="00B61D0A">
        <w:t xml:space="preserve">Число </w:t>
      </w:r>
      <w:r w:rsidR="0013373C" w:rsidRPr="00B61D0A">
        <w:t>подкатегорий</w:t>
      </w:r>
      <w:r w:rsidRPr="00B61D0A">
        <w:t xml:space="preserve"> в списке не ограничено.</w:t>
      </w:r>
    </w:p>
    <w:p w:rsidR="00350B29" w:rsidRPr="00B61D0A" w:rsidRDefault="00350B29" w:rsidP="0013373C">
      <w:pPr>
        <w:pStyle w:val="af0"/>
        <w:numPr>
          <w:ilvl w:val="3"/>
          <w:numId w:val="135"/>
        </w:numPr>
      </w:pPr>
      <w:r w:rsidRPr="00B61D0A">
        <w:t xml:space="preserve">Число </w:t>
      </w:r>
      <w:r w:rsidR="0013373C" w:rsidRPr="00B61D0A">
        <w:t>товаров</w:t>
      </w:r>
      <w:r w:rsidRPr="00B61D0A">
        <w:t xml:space="preserve"> в списке не ограничено.</w:t>
      </w:r>
    </w:p>
    <w:p w:rsidR="00350B29" w:rsidRPr="00B61D0A" w:rsidRDefault="00350B29" w:rsidP="0013373C">
      <w:pPr>
        <w:pStyle w:val="af0"/>
        <w:numPr>
          <w:ilvl w:val="3"/>
          <w:numId w:val="135"/>
        </w:numPr>
      </w:pPr>
      <w:r w:rsidRPr="00B61D0A">
        <w:t xml:space="preserve">Сортировка </w:t>
      </w:r>
      <w:r w:rsidR="0013373C" w:rsidRPr="00B61D0A">
        <w:t>подкатегорий</w:t>
      </w:r>
      <w:r w:rsidRPr="00B61D0A">
        <w:t xml:space="preserve"> и </w:t>
      </w:r>
      <w:r w:rsidR="0013373C" w:rsidRPr="00B61D0A">
        <w:t>товаро</w:t>
      </w:r>
      <w:r w:rsidRPr="00B61D0A">
        <w:t xml:space="preserve">в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t>Действия пользователя:</w:t>
      </w:r>
    </w:p>
    <w:p w:rsidR="00350B29" w:rsidRPr="00B61D0A" w:rsidRDefault="00350B29" w:rsidP="0013373C">
      <w:pPr>
        <w:pStyle w:val="af0"/>
        <w:numPr>
          <w:ilvl w:val="3"/>
          <w:numId w:val="136"/>
        </w:numPr>
      </w:pPr>
      <w:r w:rsidRPr="00B61D0A">
        <w:t>При нажатии на наименование или изображение фасада, происходит переход на соответствующую страницу «</w:t>
      </w:r>
      <w:r w:rsidR="0013373C" w:rsidRPr="00B61D0A">
        <w:t>Сопутствующая продукция</w:t>
      </w:r>
      <w:r w:rsidRPr="00B61D0A">
        <w:t xml:space="preserve"> /</w:t>
      </w:r>
      <w:r w:rsidR="0013373C" w:rsidRPr="00B61D0A">
        <w:t>Категория</w:t>
      </w:r>
      <w:r w:rsidRPr="00B61D0A">
        <w:t xml:space="preserve"> </w:t>
      </w:r>
      <w:r w:rsidRPr="00B61D0A">
        <w:rPr>
          <w:lang w:val="en-US"/>
        </w:rPr>
        <w:t>N</w:t>
      </w:r>
      <w:r w:rsidRPr="00B61D0A">
        <w:t xml:space="preserve"> /</w:t>
      </w:r>
      <w:r w:rsidR="0013373C" w:rsidRPr="00B61D0A">
        <w:t>Товар</w:t>
      </w:r>
      <w:r w:rsidRPr="00B61D0A">
        <w:t> 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>2.3.1.1) Товар N</w:t>
      </w:r>
    </w:p>
    <w:p w:rsidR="00350B29" w:rsidRPr="00B61D0A" w:rsidRDefault="00350B29" w:rsidP="00350B29">
      <w:r w:rsidRPr="00B61D0A">
        <w:rPr>
          <w:i/>
        </w:rPr>
        <w:t>Эскиз в приложении:</w:t>
      </w:r>
      <w:r w:rsidRPr="00B61D0A">
        <w:t xml:space="preserve"> 2_1_1_4_</w:t>
      </w:r>
      <w:proofErr w:type="spellStart"/>
      <w:r w:rsidRPr="00B61D0A">
        <w:rPr>
          <w:lang w:val="en-US"/>
        </w:rPr>
        <w:t>ctlg</w:t>
      </w:r>
      <w:proofErr w:type="spellEnd"/>
      <w:r w:rsidRPr="00B61D0A">
        <w:t>_</w:t>
      </w:r>
      <w:proofErr w:type="spellStart"/>
      <w:r w:rsidRPr="00B61D0A">
        <w:rPr>
          <w:lang w:val="en-US"/>
        </w:rPr>
        <w:t>accomp</w:t>
      </w:r>
      <w:proofErr w:type="spellEnd"/>
      <w:r w:rsidRPr="00B61D0A">
        <w:t>_</w:t>
      </w:r>
      <w:r w:rsidRPr="00B61D0A">
        <w:rPr>
          <w:lang w:val="en-US"/>
        </w:rPr>
        <w:t>card</w:t>
      </w:r>
      <w:r w:rsidRPr="00B61D0A">
        <w:t>.</w:t>
      </w:r>
    </w:p>
    <w:p w:rsidR="00350B29" w:rsidRPr="00B61D0A" w:rsidRDefault="00350B29" w:rsidP="00350B29">
      <w:r w:rsidRPr="00B61D0A">
        <w:t>Ниже описаны компоненты страницы.</w:t>
      </w:r>
    </w:p>
    <w:p w:rsidR="00350B29" w:rsidRPr="00B61D0A" w:rsidRDefault="00350B29" w:rsidP="00350B29">
      <w:pPr>
        <w:rPr>
          <w:b/>
        </w:rPr>
      </w:pPr>
      <w:r w:rsidRPr="00B61D0A">
        <w:rPr>
          <w:b/>
        </w:rPr>
        <w:t>Галерея изображений</w:t>
      </w:r>
    </w:p>
    <w:p w:rsidR="00350B29" w:rsidRPr="00B61D0A" w:rsidRDefault="00350B29" w:rsidP="00350B29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«Сопутствующая продукция»</w:t>
      </w:r>
    </w:p>
    <w:p w:rsidR="00350B29" w:rsidRPr="00B61D0A" w:rsidRDefault="00350B29" w:rsidP="00350B29">
      <w:pPr>
        <w:rPr>
          <w:i/>
        </w:rPr>
      </w:pPr>
      <w:r w:rsidRPr="00B61D0A">
        <w:rPr>
          <w:i/>
        </w:rPr>
        <w:t>Логика отображения:</w:t>
      </w:r>
    </w:p>
    <w:p w:rsidR="00350B29" w:rsidRPr="00B61D0A" w:rsidRDefault="00350B29" w:rsidP="00350B29">
      <w:pPr>
        <w:pStyle w:val="af0"/>
        <w:numPr>
          <w:ilvl w:val="3"/>
          <w:numId w:val="117"/>
        </w:numPr>
      </w:pPr>
      <w:r w:rsidRPr="00B61D0A">
        <w:t>Количество изображений в галерее не ограничено.</w:t>
      </w:r>
    </w:p>
    <w:p w:rsidR="00350B29" w:rsidRPr="00B61D0A" w:rsidRDefault="00350B29" w:rsidP="00350B29">
      <w:pPr>
        <w:pStyle w:val="af0"/>
        <w:numPr>
          <w:ilvl w:val="3"/>
          <w:numId w:val="117"/>
        </w:numPr>
      </w:pPr>
      <w:r w:rsidRPr="00B61D0A">
        <w:t xml:space="preserve">Сортировка изображений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350B29" w:rsidRPr="00B61D0A" w:rsidRDefault="00350B29" w:rsidP="00350B29">
      <w:pPr>
        <w:rPr>
          <w:b/>
        </w:rPr>
      </w:pPr>
      <w:r w:rsidRPr="00B61D0A">
        <w:rPr>
          <w:b/>
        </w:rPr>
        <w:t>Описание</w:t>
      </w:r>
    </w:p>
    <w:p w:rsidR="00350B29" w:rsidRDefault="00350B29" w:rsidP="00350B29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«Сопутствующая продукция»</w:t>
      </w:r>
    </w:p>
    <w:p w:rsidR="003727A7" w:rsidRPr="003727A7" w:rsidRDefault="003727A7" w:rsidP="00350B29">
      <w:pPr>
        <w:rPr>
          <w:b/>
        </w:rPr>
      </w:pPr>
      <w:r w:rsidRPr="003727A7">
        <w:rPr>
          <w:b/>
        </w:rPr>
        <w:t>Список «Подходит для фасадов»</w:t>
      </w:r>
    </w:p>
    <w:p w:rsidR="003727A7" w:rsidRPr="00B61D0A" w:rsidRDefault="003727A7" w:rsidP="003727A7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>
        <w:t>Фасады</w:t>
      </w:r>
      <w:r w:rsidRPr="00B61D0A">
        <w:t>»</w:t>
      </w:r>
    </w:p>
    <w:p w:rsidR="003727A7" w:rsidRPr="00B61D0A" w:rsidRDefault="003727A7" w:rsidP="003727A7">
      <w:pPr>
        <w:rPr>
          <w:i/>
        </w:rPr>
      </w:pPr>
      <w:r w:rsidRPr="00B61D0A">
        <w:rPr>
          <w:i/>
        </w:rPr>
        <w:t>Логика отображения:</w:t>
      </w:r>
    </w:p>
    <w:p w:rsidR="003727A7" w:rsidRPr="00B61D0A" w:rsidRDefault="003727A7" w:rsidP="003727A7">
      <w:pPr>
        <w:pStyle w:val="af0"/>
        <w:numPr>
          <w:ilvl w:val="3"/>
          <w:numId w:val="177"/>
        </w:numPr>
      </w:pPr>
      <w:r w:rsidRPr="00B61D0A">
        <w:t>Если в списке нет элементов для отображения, то компонент не отобр</w:t>
      </w:r>
      <w:r w:rsidRPr="00B61D0A">
        <w:t>а</w:t>
      </w:r>
      <w:r w:rsidRPr="00B61D0A">
        <w:t>жается.</w:t>
      </w:r>
    </w:p>
    <w:p w:rsidR="003727A7" w:rsidRPr="00B61D0A" w:rsidRDefault="003727A7" w:rsidP="003727A7">
      <w:pPr>
        <w:pStyle w:val="af0"/>
        <w:numPr>
          <w:ilvl w:val="3"/>
          <w:numId w:val="177"/>
        </w:numPr>
      </w:pPr>
      <w:r w:rsidRPr="00B61D0A">
        <w:t>В списке отображается не более трех элементов.</w:t>
      </w:r>
    </w:p>
    <w:p w:rsidR="003727A7" w:rsidRPr="00B61D0A" w:rsidRDefault="003727A7" w:rsidP="003727A7">
      <w:pPr>
        <w:pStyle w:val="af0"/>
        <w:numPr>
          <w:ilvl w:val="3"/>
          <w:numId w:val="177"/>
        </w:numPr>
      </w:pPr>
      <w:r w:rsidRPr="00B61D0A">
        <w:lastRenderedPageBreak/>
        <w:t>Если в списке больше трех элементов для отображения, то отображаю</w:t>
      </w:r>
      <w:r w:rsidRPr="00B61D0A">
        <w:t>т</w:t>
      </w:r>
      <w:r w:rsidRPr="00B61D0A">
        <w:t>ся инструмент прокрутки списка.</w:t>
      </w:r>
    </w:p>
    <w:p w:rsidR="003727A7" w:rsidRPr="00B61D0A" w:rsidRDefault="003727A7" w:rsidP="003727A7">
      <w:pPr>
        <w:pStyle w:val="af0"/>
        <w:numPr>
          <w:ilvl w:val="3"/>
          <w:numId w:val="178"/>
        </w:numPr>
      </w:pPr>
      <w:r w:rsidRPr="00B61D0A">
        <w:t>Сортировка элементов списка осуществляется в соответствии с поря</w:t>
      </w:r>
      <w:r w:rsidRPr="00B61D0A">
        <w:t>д</w:t>
      </w:r>
      <w:r w:rsidRPr="00B61D0A">
        <w:t xml:space="preserve">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3727A7" w:rsidRPr="00B61D0A" w:rsidRDefault="003727A7" w:rsidP="003727A7">
      <w:pPr>
        <w:rPr>
          <w:i/>
        </w:rPr>
      </w:pPr>
      <w:r w:rsidRPr="00B61D0A">
        <w:rPr>
          <w:i/>
        </w:rPr>
        <w:t>Действия пользователя:</w:t>
      </w:r>
    </w:p>
    <w:p w:rsidR="003727A7" w:rsidRPr="00B61D0A" w:rsidRDefault="003727A7" w:rsidP="003727A7">
      <w:pPr>
        <w:pStyle w:val="af0"/>
        <w:numPr>
          <w:ilvl w:val="3"/>
          <w:numId w:val="179"/>
        </w:numPr>
      </w:pPr>
      <w:r w:rsidRPr="00B61D0A">
        <w:t xml:space="preserve">При нажатии на наименование или изображение </w:t>
      </w:r>
      <w:r>
        <w:t>фасада</w:t>
      </w:r>
      <w:r w:rsidRPr="00B61D0A">
        <w:t>, происходит переход на соответствующую страницу «</w:t>
      </w:r>
      <w:r>
        <w:t>Фасады</w:t>
      </w:r>
      <w:r w:rsidRPr="00B61D0A">
        <w:t xml:space="preserve"> /</w:t>
      </w:r>
      <w:r>
        <w:t>Программа</w:t>
      </w:r>
      <w:r w:rsidRPr="00B61D0A">
        <w:t xml:space="preserve"> </w:t>
      </w:r>
      <w:r w:rsidRPr="00B61D0A">
        <w:rPr>
          <w:lang w:val="en-US"/>
        </w:rPr>
        <w:t>N</w:t>
      </w:r>
      <w:r w:rsidRPr="00B61D0A">
        <w:t xml:space="preserve"> /</w:t>
      </w:r>
      <w:r>
        <w:t>Фасад</w:t>
      </w:r>
      <w:r w:rsidRPr="00B61D0A">
        <w:t> 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>2.4) Комплекты мебели</w:t>
      </w:r>
    </w:p>
    <w:p w:rsidR="00E84CE2" w:rsidRPr="00B61D0A" w:rsidRDefault="00E84CE2" w:rsidP="00E84CE2">
      <w:r w:rsidRPr="00B61D0A">
        <w:rPr>
          <w:i/>
        </w:rPr>
        <w:t>Эскиз в приложении:</w:t>
      </w:r>
      <w:r w:rsidRPr="00B61D0A">
        <w:t xml:space="preserve"> 2_2_ctlg_compl.</w:t>
      </w:r>
    </w:p>
    <w:p w:rsidR="00E84CE2" w:rsidRPr="00B61D0A" w:rsidRDefault="00E84CE2" w:rsidP="00E84CE2">
      <w:r w:rsidRPr="00B61D0A">
        <w:t>Страница представляет собой блок HTML-контента, редактируемого с п</w:t>
      </w:r>
      <w:r w:rsidRPr="00B61D0A">
        <w:t>о</w:t>
      </w:r>
      <w:r w:rsidRPr="00B61D0A">
        <w:t>мощью WYSIWYG-редактора, и включающего в себя (при необходимости) изображения, таблицы и иные элементы верстки.</w:t>
      </w:r>
    </w:p>
    <w:p w:rsidR="00C445C4" w:rsidRPr="00B61D0A" w:rsidRDefault="00C445C4" w:rsidP="00C445C4">
      <w:pPr>
        <w:pStyle w:val="4"/>
      </w:pPr>
      <w:r w:rsidRPr="00B61D0A">
        <w:t>2.4.1) Evisa</w:t>
      </w:r>
    </w:p>
    <w:p w:rsidR="00F31FF0" w:rsidRPr="00B61D0A" w:rsidRDefault="00F31FF0" w:rsidP="00F31FF0">
      <w:r w:rsidRPr="00B61D0A">
        <w:t>Страница представляет собой блок HTML-контента, редактируемого с п</w:t>
      </w:r>
      <w:r w:rsidRPr="00B61D0A">
        <w:t>о</w:t>
      </w:r>
      <w:r w:rsidRPr="00B61D0A">
        <w:t>мощью WYSIWYG-редактора, и включающего в себя (при необходимости) изображения, таблицы и иные элементы верстки.</w:t>
      </w:r>
    </w:p>
    <w:p w:rsidR="00C445C4" w:rsidRPr="00B61D0A" w:rsidRDefault="00C445C4" w:rsidP="00C445C4">
      <w:pPr>
        <w:pStyle w:val="4"/>
      </w:pPr>
      <w:r w:rsidRPr="00B61D0A">
        <w:t xml:space="preserve">2.4.1) </w:t>
      </w:r>
      <w:proofErr w:type="spellStart"/>
      <w:r w:rsidRPr="00B61D0A">
        <w:t>Si-box</w:t>
      </w:r>
      <w:proofErr w:type="spellEnd"/>
    </w:p>
    <w:p w:rsidR="00E84CE2" w:rsidRPr="00B61D0A" w:rsidRDefault="00E84CE2" w:rsidP="00E84CE2">
      <w:r w:rsidRPr="00B61D0A">
        <w:rPr>
          <w:i/>
        </w:rPr>
        <w:t>Эскиз в приложении:</w:t>
      </w:r>
      <w:r w:rsidRPr="00B61D0A">
        <w:t xml:space="preserve"> 2_2_1_ctlg_compl_sibox.</w:t>
      </w:r>
    </w:p>
    <w:p w:rsidR="00E84CE2" w:rsidRPr="00B61D0A" w:rsidRDefault="00E84CE2" w:rsidP="00E84CE2">
      <w:r w:rsidRPr="00B61D0A">
        <w:t>Ниже описаны компоненты страницы.</w:t>
      </w:r>
    </w:p>
    <w:p w:rsidR="00E84CE2" w:rsidRPr="00B61D0A" w:rsidRDefault="00E84CE2" w:rsidP="00E84CE2">
      <w:pPr>
        <w:rPr>
          <w:b/>
        </w:rPr>
      </w:pPr>
      <w:r w:rsidRPr="00B61D0A">
        <w:rPr>
          <w:b/>
        </w:rPr>
        <w:t>Список шкафов</w:t>
      </w:r>
    </w:p>
    <w:p w:rsidR="00E84CE2" w:rsidRPr="00B61D0A" w:rsidRDefault="00E84CE2" w:rsidP="00E84CE2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«Шкафы </w:t>
      </w:r>
      <w:proofErr w:type="spellStart"/>
      <w:r w:rsidRPr="00B61D0A">
        <w:t>sibox</w:t>
      </w:r>
      <w:proofErr w:type="spellEnd"/>
      <w:r w:rsidRPr="00B61D0A">
        <w:t>»</w:t>
      </w:r>
    </w:p>
    <w:p w:rsidR="00E84CE2" w:rsidRPr="00B61D0A" w:rsidRDefault="00E84CE2" w:rsidP="00E84CE2">
      <w:pPr>
        <w:rPr>
          <w:i/>
        </w:rPr>
      </w:pPr>
      <w:r w:rsidRPr="00B61D0A">
        <w:rPr>
          <w:i/>
        </w:rPr>
        <w:t>Логика отображения:</w:t>
      </w:r>
    </w:p>
    <w:p w:rsidR="00E84CE2" w:rsidRPr="00B61D0A" w:rsidRDefault="00E84CE2" w:rsidP="00E84CE2">
      <w:pPr>
        <w:pStyle w:val="af0"/>
        <w:numPr>
          <w:ilvl w:val="3"/>
          <w:numId w:val="118"/>
        </w:numPr>
      </w:pPr>
      <w:r w:rsidRPr="00B61D0A">
        <w:t xml:space="preserve">В списке отображаются </w:t>
      </w:r>
      <w:r w:rsidR="0013373C" w:rsidRPr="00B61D0A">
        <w:t>шкафы</w:t>
      </w:r>
      <w:r w:rsidRPr="00B61D0A">
        <w:t xml:space="preserve">, сгруппированные по </w:t>
      </w:r>
      <w:r w:rsidR="0013373C" w:rsidRPr="00B61D0A">
        <w:t>категориям</w:t>
      </w:r>
      <w:r w:rsidRPr="00B61D0A">
        <w:t>.</w:t>
      </w:r>
    </w:p>
    <w:p w:rsidR="00E84CE2" w:rsidRPr="00B61D0A" w:rsidRDefault="00E84CE2" w:rsidP="00E84CE2">
      <w:pPr>
        <w:pStyle w:val="af0"/>
        <w:numPr>
          <w:ilvl w:val="3"/>
          <w:numId w:val="118"/>
        </w:numPr>
      </w:pPr>
      <w:r w:rsidRPr="00B61D0A">
        <w:t xml:space="preserve">Число </w:t>
      </w:r>
      <w:r w:rsidR="0013373C" w:rsidRPr="00B61D0A">
        <w:t>категорий</w:t>
      </w:r>
      <w:r w:rsidRPr="00B61D0A">
        <w:t xml:space="preserve"> в списке не ограничено.</w:t>
      </w:r>
    </w:p>
    <w:p w:rsidR="00E84CE2" w:rsidRPr="00B61D0A" w:rsidRDefault="00E84CE2" w:rsidP="00E84CE2">
      <w:pPr>
        <w:pStyle w:val="af0"/>
        <w:numPr>
          <w:ilvl w:val="3"/>
          <w:numId w:val="118"/>
        </w:numPr>
      </w:pPr>
      <w:r w:rsidRPr="00B61D0A">
        <w:t xml:space="preserve">Число </w:t>
      </w:r>
      <w:r w:rsidR="0013373C" w:rsidRPr="00B61D0A">
        <w:t>шкафов</w:t>
      </w:r>
      <w:r w:rsidRPr="00B61D0A">
        <w:t xml:space="preserve"> в списке не ограничено.</w:t>
      </w:r>
    </w:p>
    <w:p w:rsidR="00E84CE2" w:rsidRPr="00B61D0A" w:rsidRDefault="00E84CE2" w:rsidP="00E84CE2">
      <w:pPr>
        <w:pStyle w:val="af0"/>
        <w:numPr>
          <w:ilvl w:val="3"/>
          <w:numId w:val="118"/>
        </w:numPr>
      </w:pPr>
      <w:r w:rsidRPr="00B61D0A">
        <w:t xml:space="preserve">Сортировка </w:t>
      </w:r>
      <w:r w:rsidR="0013373C" w:rsidRPr="00B61D0A">
        <w:t>категорий и шкафов</w:t>
      </w:r>
      <w:r w:rsidRPr="00B61D0A">
        <w:t xml:space="preserve"> осуществляется в соответствии с п</w:t>
      </w:r>
      <w:r w:rsidRPr="00B61D0A">
        <w:t>о</w:t>
      </w:r>
      <w:r w:rsidRPr="00B61D0A">
        <w:t xml:space="preserve">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E84CE2" w:rsidRPr="00B61D0A" w:rsidRDefault="00E84CE2" w:rsidP="00E84CE2">
      <w:pPr>
        <w:rPr>
          <w:i/>
        </w:rPr>
      </w:pPr>
      <w:r w:rsidRPr="00B61D0A">
        <w:rPr>
          <w:i/>
        </w:rPr>
        <w:t>Действия пользователя:</w:t>
      </w:r>
    </w:p>
    <w:p w:rsidR="00E84CE2" w:rsidRPr="00B61D0A" w:rsidRDefault="00E84CE2" w:rsidP="00E84CE2">
      <w:pPr>
        <w:pStyle w:val="af0"/>
        <w:numPr>
          <w:ilvl w:val="3"/>
          <w:numId w:val="119"/>
        </w:numPr>
      </w:pPr>
      <w:r w:rsidRPr="00B61D0A">
        <w:t xml:space="preserve">При нажатии на наименование или изображение </w:t>
      </w:r>
      <w:r w:rsidR="006C51F5" w:rsidRPr="00B61D0A">
        <w:t>шкафа</w:t>
      </w:r>
      <w:r w:rsidRPr="00B61D0A">
        <w:t>, происходит п</w:t>
      </w:r>
      <w:r w:rsidRPr="00B61D0A">
        <w:t>е</w:t>
      </w:r>
      <w:r w:rsidRPr="00B61D0A">
        <w:t>реход на соответствующую страницу «</w:t>
      </w:r>
      <w:r w:rsidR="006C51F5" w:rsidRPr="00B61D0A">
        <w:t>Шкаф</w:t>
      </w:r>
      <w:r w:rsidRPr="00B61D0A">
        <w:t> </w:t>
      </w:r>
      <w:r w:rsidRPr="00B61D0A">
        <w:rPr>
          <w:lang w:val="en-US"/>
        </w:rPr>
        <w:t>N</w:t>
      </w:r>
      <w:r w:rsidRPr="00B61D0A">
        <w:t>».</w:t>
      </w:r>
    </w:p>
    <w:p w:rsidR="00E84CE2" w:rsidRPr="00B61D0A" w:rsidRDefault="00E84CE2" w:rsidP="00E84CE2">
      <w:pPr>
        <w:rPr>
          <w:b/>
        </w:rPr>
      </w:pPr>
      <w:r w:rsidRPr="00B61D0A">
        <w:rPr>
          <w:b/>
        </w:rPr>
        <w:t>Список готовых решений</w:t>
      </w:r>
    </w:p>
    <w:p w:rsidR="00E84CE2" w:rsidRPr="00B61D0A" w:rsidRDefault="00E84CE2" w:rsidP="00E84CE2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«Готовые решения </w:t>
      </w:r>
      <w:proofErr w:type="spellStart"/>
      <w:r w:rsidRPr="00B61D0A">
        <w:t>sibox</w:t>
      </w:r>
      <w:proofErr w:type="spellEnd"/>
      <w:r w:rsidRPr="00B61D0A">
        <w:t>»</w:t>
      </w:r>
    </w:p>
    <w:p w:rsidR="00E84CE2" w:rsidRPr="00B61D0A" w:rsidRDefault="00E84CE2" w:rsidP="00E84CE2">
      <w:pPr>
        <w:rPr>
          <w:i/>
        </w:rPr>
      </w:pPr>
      <w:r w:rsidRPr="00B61D0A">
        <w:rPr>
          <w:i/>
        </w:rPr>
        <w:t>Логика отображения:</w:t>
      </w:r>
    </w:p>
    <w:p w:rsidR="00E84CE2" w:rsidRPr="00B61D0A" w:rsidRDefault="00E84CE2" w:rsidP="00E84CE2">
      <w:pPr>
        <w:pStyle w:val="af0"/>
        <w:numPr>
          <w:ilvl w:val="3"/>
          <w:numId w:val="120"/>
        </w:numPr>
      </w:pPr>
      <w:r w:rsidRPr="00B61D0A">
        <w:t xml:space="preserve">В списке отображаются </w:t>
      </w:r>
      <w:r w:rsidR="006C51F5" w:rsidRPr="00B61D0A">
        <w:t>готовые решения</w:t>
      </w:r>
      <w:r w:rsidRPr="00B61D0A">
        <w:t>.</w:t>
      </w:r>
    </w:p>
    <w:p w:rsidR="00E84CE2" w:rsidRPr="00B61D0A" w:rsidRDefault="00E84CE2" w:rsidP="00E84CE2">
      <w:pPr>
        <w:pStyle w:val="af0"/>
        <w:numPr>
          <w:ilvl w:val="3"/>
          <w:numId w:val="120"/>
        </w:numPr>
      </w:pPr>
      <w:r w:rsidRPr="00B61D0A">
        <w:t xml:space="preserve">Число </w:t>
      </w:r>
      <w:r w:rsidR="006C51F5" w:rsidRPr="00B61D0A">
        <w:t>решений</w:t>
      </w:r>
      <w:r w:rsidRPr="00B61D0A">
        <w:t xml:space="preserve"> в списке не ограничено.</w:t>
      </w:r>
    </w:p>
    <w:p w:rsidR="00E84CE2" w:rsidRPr="00B61D0A" w:rsidRDefault="00E84CE2" w:rsidP="00E84CE2">
      <w:pPr>
        <w:pStyle w:val="af0"/>
        <w:numPr>
          <w:ilvl w:val="3"/>
          <w:numId w:val="120"/>
        </w:numPr>
      </w:pPr>
      <w:r w:rsidRPr="00B61D0A">
        <w:t xml:space="preserve">Сортировка </w:t>
      </w:r>
      <w:r w:rsidR="006C51F5" w:rsidRPr="00B61D0A">
        <w:t>решений</w:t>
      </w:r>
      <w:r w:rsidRPr="00B61D0A">
        <w:t xml:space="preserve"> осуществляется в соответствии с порядком, ук</w:t>
      </w:r>
      <w:r w:rsidRPr="00B61D0A">
        <w:t>а</w:t>
      </w:r>
      <w:r w:rsidRPr="00B61D0A">
        <w:t xml:space="preserve">занным в </w:t>
      </w:r>
      <w:r w:rsidRPr="00B61D0A">
        <w:rPr>
          <w:lang w:val="en-US"/>
        </w:rPr>
        <w:t>CMS</w:t>
      </w:r>
      <w:r w:rsidRPr="00B61D0A">
        <w:t>.</w:t>
      </w:r>
    </w:p>
    <w:p w:rsidR="00E84CE2" w:rsidRPr="00B61D0A" w:rsidRDefault="00E84CE2" w:rsidP="00E84CE2">
      <w:pPr>
        <w:rPr>
          <w:i/>
        </w:rPr>
      </w:pPr>
      <w:r w:rsidRPr="00B61D0A">
        <w:rPr>
          <w:i/>
        </w:rPr>
        <w:t>Действия пользователя:</w:t>
      </w:r>
    </w:p>
    <w:p w:rsidR="00E84CE2" w:rsidRPr="00B61D0A" w:rsidRDefault="00E84CE2" w:rsidP="00E84CE2">
      <w:pPr>
        <w:pStyle w:val="af0"/>
        <w:numPr>
          <w:ilvl w:val="3"/>
          <w:numId w:val="121"/>
        </w:numPr>
      </w:pPr>
      <w:r w:rsidRPr="00B61D0A">
        <w:t xml:space="preserve">При нажатии на наименование или изображение </w:t>
      </w:r>
      <w:r w:rsidR="006C51F5" w:rsidRPr="00B61D0A">
        <w:t>решения</w:t>
      </w:r>
      <w:r w:rsidRPr="00B61D0A">
        <w:t>, происходит переход на соответствующую страницу «</w:t>
      </w:r>
      <w:r w:rsidR="006C51F5" w:rsidRPr="00B61D0A">
        <w:t>Готовое решение</w:t>
      </w:r>
      <w:r w:rsidRPr="00B61D0A">
        <w:t> 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lastRenderedPageBreak/>
        <w:t>2.4.1.1) Шкаф N</w:t>
      </w:r>
    </w:p>
    <w:p w:rsidR="006C51F5" w:rsidRPr="00B61D0A" w:rsidRDefault="006C51F5" w:rsidP="006C51F5">
      <w:r w:rsidRPr="00B61D0A">
        <w:rPr>
          <w:i/>
        </w:rPr>
        <w:t>Эскиз в приложении:</w:t>
      </w:r>
      <w:r w:rsidRPr="00B61D0A">
        <w:t xml:space="preserve"> 2_2_1_1_ctlg_compl_card.</w:t>
      </w:r>
    </w:p>
    <w:p w:rsidR="006C51F5" w:rsidRPr="00B61D0A" w:rsidRDefault="006C51F5" w:rsidP="006C51F5">
      <w:r w:rsidRPr="00B61D0A">
        <w:t>Ниже описаны компоненты страницы.</w:t>
      </w:r>
    </w:p>
    <w:p w:rsidR="006C51F5" w:rsidRPr="00B61D0A" w:rsidRDefault="006C51F5" w:rsidP="006C51F5">
      <w:pPr>
        <w:rPr>
          <w:b/>
        </w:rPr>
      </w:pPr>
      <w:r w:rsidRPr="00B61D0A">
        <w:rPr>
          <w:b/>
        </w:rPr>
        <w:t>Галерея изображений</w:t>
      </w:r>
    </w:p>
    <w:p w:rsidR="006C51F5" w:rsidRPr="00B61D0A" w:rsidRDefault="006C51F5" w:rsidP="006C51F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«Шкафы </w:t>
      </w:r>
      <w:proofErr w:type="spellStart"/>
      <w:r w:rsidRPr="00B61D0A">
        <w:t>sibox</w:t>
      </w:r>
      <w:proofErr w:type="spellEnd"/>
      <w:r w:rsidRPr="00B61D0A">
        <w:t>»</w:t>
      </w:r>
    </w:p>
    <w:p w:rsidR="006C51F5" w:rsidRPr="00B61D0A" w:rsidRDefault="006C51F5" w:rsidP="006C51F5">
      <w:pPr>
        <w:rPr>
          <w:i/>
        </w:rPr>
      </w:pPr>
      <w:r w:rsidRPr="00B61D0A">
        <w:rPr>
          <w:i/>
        </w:rPr>
        <w:t>Логика отображения:</w:t>
      </w:r>
    </w:p>
    <w:p w:rsidR="006C51F5" w:rsidRPr="00B61D0A" w:rsidRDefault="006C51F5" w:rsidP="006C51F5">
      <w:pPr>
        <w:pStyle w:val="af0"/>
        <w:numPr>
          <w:ilvl w:val="3"/>
          <w:numId w:val="137"/>
        </w:numPr>
      </w:pPr>
      <w:r w:rsidRPr="00B61D0A">
        <w:t>Количество изображений в галерее не ограничено.</w:t>
      </w:r>
    </w:p>
    <w:p w:rsidR="006C51F5" w:rsidRPr="00B61D0A" w:rsidRDefault="006C51F5" w:rsidP="006C51F5">
      <w:pPr>
        <w:pStyle w:val="af0"/>
        <w:numPr>
          <w:ilvl w:val="3"/>
          <w:numId w:val="137"/>
        </w:numPr>
      </w:pPr>
      <w:r w:rsidRPr="00B61D0A">
        <w:t xml:space="preserve">Сортировка изображений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6C51F5" w:rsidRPr="00B61D0A" w:rsidRDefault="006C51F5" w:rsidP="006C51F5">
      <w:pPr>
        <w:rPr>
          <w:b/>
        </w:rPr>
      </w:pPr>
      <w:r w:rsidRPr="00B61D0A">
        <w:rPr>
          <w:b/>
        </w:rPr>
        <w:t>Описание</w:t>
      </w:r>
    </w:p>
    <w:p w:rsidR="006C51F5" w:rsidRPr="00B61D0A" w:rsidRDefault="006C51F5" w:rsidP="006C51F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«Шкафы </w:t>
      </w:r>
      <w:proofErr w:type="spellStart"/>
      <w:r w:rsidRPr="00B61D0A">
        <w:t>sibox</w:t>
      </w:r>
      <w:proofErr w:type="spellEnd"/>
      <w:r w:rsidRPr="00B61D0A">
        <w:t>»</w:t>
      </w:r>
    </w:p>
    <w:p w:rsidR="00C445C4" w:rsidRPr="00B61D0A" w:rsidRDefault="00C445C4" w:rsidP="00C445C4">
      <w:pPr>
        <w:pStyle w:val="4"/>
      </w:pPr>
      <w:r w:rsidRPr="00B61D0A">
        <w:t>2.4.1.2) Готовое решение N</w:t>
      </w:r>
    </w:p>
    <w:p w:rsidR="006C51F5" w:rsidRPr="00B61D0A" w:rsidRDefault="006C51F5" w:rsidP="006C51F5">
      <w:r w:rsidRPr="00B61D0A">
        <w:rPr>
          <w:i/>
        </w:rPr>
        <w:t>Эскиз в приложении:</w:t>
      </w:r>
      <w:r w:rsidRPr="00B61D0A">
        <w:t xml:space="preserve"> 2_2_1_2_ctlg_compl_solution.</w:t>
      </w:r>
    </w:p>
    <w:p w:rsidR="006C51F5" w:rsidRPr="00B61D0A" w:rsidRDefault="006C51F5" w:rsidP="006C51F5">
      <w:r w:rsidRPr="00B61D0A">
        <w:t>Ниже описаны компоненты страницы.</w:t>
      </w:r>
    </w:p>
    <w:p w:rsidR="006C51F5" w:rsidRPr="00B61D0A" w:rsidRDefault="006C51F5" w:rsidP="006C51F5">
      <w:pPr>
        <w:rPr>
          <w:b/>
        </w:rPr>
      </w:pPr>
      <w:r w:rsidRPr="00B61D0A">
        <w:rPr>
          <w:b/>
        </w:rPr>
        <w:t>Галерея изображений</w:t>
      </w:r>
    </w:p>
    <w:p w:rsidR="006C51F5" w:rsidRPr="00B61D0A" w:rsidRDefault="006C51F5" w:rsidP="006C51F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«Готовые решения </w:t>
      </w:r>
      <w:proofErr w:type="spellStart"/>
      <w:r w:rsidRPr="00B61D0A">
        <w:t>sibox</w:t>
      </w:r>
      <w:proofErr w:type="spellEnd"/>
      <w:r w:rsidRPr="00B61D0A">
        <w:t>»</w:t>
      </w:r>
    </w:p>
    <w:p w:rsidR="006C51F5" w:rsidRPr="00B61D0A" w:rsidRDefault="006C51F5" w:rsidP="006C51F5">
      <w:pPr>
        <w:rPr>
          <w:i/>
        </w:rPr>
      </w:pPr>
      <w:r w:rsidRPr="00B61D0A">
        <w:rPr>
          <w:i/>
        </w:rPr>
        <w:t>Логика отображения:</w:t>
      </w:r>
    </w:p>
    <w:p w:rsidR="006C51F5" w:rsidRPr="00B61D0A" w:rsidRDefault="006C51F5" w:rsidP="006C51F5">
      <w:pPr>
        <w:pStyle w:val="af0"/>
        <w:numPr>
          <w:ilvl w:val="3"/>
          <w:numId w:val="138"/>
        </w:numPr>
      </w:pPr>
      <w:r w:rsidRPr="00B61D0A">
        <w:t>Количество изображений в галерее не ограничено.</w:t>
      </w:r>
    </w:p>
    <w:p w:rsidR="006C51F5" w:rsidRPr="00B61D0A" w:rsidRDefault="006C51F5" w:rsidP="006C51F5">
      <w:pPr>
        <w:pStyle w:val="af0"/>
        <w:numPr>
          <w:ilvl w:val="3"/>
          <w:numId w:val="138"/>
        </w:numPr>
      </w:pPr>
      <w:r w:rsidRPr="00B61D0A">
        <w:t xml:space="preserve">Сортировка изображений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6C51F5" w:rsidRPr="00B61D0A" w:rsidRDefault="006C51F5" w:rsidP="006C51F5">
      <w:pPr>
        <w:rPr>
          <w:b/>
        </w:rPr>
      </w:pPr>
      <w:r w:rsidRPr="00B61D0A">
        <w:rPr>
          <w:b/>
        </w:rPr>
        <w:t>Список шкафов</w:t>
      </w:r>
    </w:p>
    <w:p w:rsidR="006C51F5" w:rsidRPr="00B61D0A" w:rsidRDefault="006C51F5" w:rsidP="006C51F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«Шкафы </w:t>
      </w:r>
      <w:proofErr w:type="spellStart"/>
      <w:r w:rsidRPr="00B61D0A">
        <w:t>sibox</w:t>
      </w:r>
      <w:proofErr w:type="spellEnd"/>
      <w:r w:rsidRPr="00B61D0A">
        <w:t xml:space="preserve">», </w:t>
      </w:r>
      <w:proofErr w:type="spellStart"/>
      <w:r w:rsidRPr="00B61D0A">
        <w:t>инфоблок</w:t>
      </w:r>
      <w:proofErr w:type="spellEnd"/>
      <w:r w:rsidRPr="00B61D0A">
        <w:t xml:space="preserve"> «Готовые р</w:t>
      </w:r>
      <w:r w:rsidRPr="00B61D0A">
        <w:t>е</w:t>
      </w:r>
      <w:r w:rsidRPr="00B61D0A">
        <w:t xml:space="preserve">шения </w:t>
      </w:r>
      <w:proofErr w:type="spellStart"/>
      <w:r w:rsidRPr="00B61D0A">
        <w:t>sibox</w:t>
      </w:r>
      <w:proofErr w:type="spellEnd"/>
      <w:r w:rsidRPr="00B61D0A">
        <w:t>»</w:t>
      </w:r>
    </w:p>
    <w:p w:rsidR="006C51F5" w:rsidRPr="00B61D0A" w:rsidRDefault="006C51F5" w:rsidP="006C51F5">
      <w:pPr>
        <w:rPr>
          <w:i/>
        </w:rPr>
      </w:pPr>
      <w:r w:rsidRPr="00B61D0A">
        <w:rPr>
          <w:i/>
        </w:rPr>
        <w:t>Логика отображения:</w:t>
      </w:r>
    </w:p>
    <w:p w:rsidR="006C51F5" w:rsidRPr="00B61D0A" w:rsidRDefault="006C51F5" w:rsidP="006C51F5">
      <w:pPr>
        <w:pStyle w:val="af0"/>
        <w:numPr>
          <w:ilvl w:val="3"/>
          <w:numId w:val="139"/>
        </w:numPr>
      </w:pPr>
      <w:r w:rsidRPr="00B61D0A">
        <w:t>В списке отображаются шкафы, прикрепленные к соответствующему г</w:t>
      </w:r>
      <w:r w:rsidRPr="00B61D0A">
        <w:t>о</w:t>
      </w:r>
      <w:r w:rsidRPr="00B61D0A">
        <w:t>товому решению.</w:t>
      </w:r>
    </w:p>
    <w:p w:rsidR="006C51F5" w:rsidRPr="00B61D0A" w:rsidRDefault="006C51F5" w:rsidP="006C51F5">
      <w:pPr>
        <w:pStyle w:val="af0"/>
        <w:numPr>
          <w:ilvl w:val="3"/>
          <w:numId w:val="139"/>
        </w:numPr>
      </w:pPr>
      <w:r w:rsidRPr="00B61D0A">
        <w:t>Число шкафов в списке не ограничено.</w:t>
      </w:r>
    </w:p>
    <w:p w:rsidR="006C51F5" w:rsidRPr="00B61D0A" w:rsidRDefault="006C51F5" w:rsidP="006C51F5">
      <w:pPr>
        <w:pStyle w:val="af0"/>
        <w:numPr>
          <w:ilvl w:val="3"/>
          <w:numId w:val="139"/>
        </w:numPr>
      </w:pPr>
      <w:r w:rsidRPr="00B61D0A">
        <w:t>Сортировка шкафов осуществляется в соответствии с порядком, указа</w:t>
      </w:r>
      <w:r w:rsidRPr="00B61D0A">
        <w:t>н</w:t>
      </w:r>
      <w:r w:rsidRPr="00B61D0A">
        <w:t xml:space="preserve">ным в </w:t>
      </w:r>
      <w:r w:rsidRPr="00B61D0A">
        <w:rPr>
          <w:lang w:val="en-US"/>
        </w:rPr>
        <w:t>CMS</w:t>
      </w:r>
      <w:r w:rsidRPr="00B61D0A">
        <w:t>.</w:t>
      </w:r>
    </w:p>
    <w:p w:rsidR="006C51F5" w:rsidRPr="00B61D0A" w:rsidRDefault="006C51F5" w:rsidP="006C51F5">
      <w:pPr>
        <w:rPr>
          <w:i/>
        </w:rPr>
      </w:pPr>
      <w:r w:rsidRPr="00B61D0A">
        <w:rPr>
          <w:i/>
        </w:rPr>
        <w:t>Действия пользователя:</w:t>
      </w:r>
    </w:p>
    <w:p w:rsidR="006C51F5" w:rsidRPr="00B61D0A" w:rsidRDefault="006C51F5" w:rsidP="006C51F5">
      <w:pPr>
        <w:pStyle w:val="af0"/>
        <w:numPr>
          <w:ilvl w:val="3"/>
          <w:numId w:val="140"/>
        </w:numPr>
      </w:pPr>
      <w:r w:rsidRPr="00B61D0A">
        <w:t>При нажатии на наименование или изображение шкафа, происходит п</w:t>
      </w:r>
      <w:r w:rsidRPr="00B61D0A">
        <w:t>е</w:t>
      </w:r>
      <w:r w:rsidRPr="00B61D0A">
        <w:t>реход на соответствующую страницу «Шкаф 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 xml:space="preserve">2.5) Гид по </w:t>
      </w:r>
      <w:r w:rsidR="00174DDD" w:rsidRPr="00B61D0A">
        <w:t>декорам</w:t>
      </w:r>
    </w:p>
    <w:p w:rsidR="00FC4000" w:rsidRPr="00B61D0A" w:rsidRDefault="00FC4000" w:rsidP="00FC4000">
      <w:r w:rsidRPr="00B61D0A">
        <w:rPr>
          <w:i/>
        </w:rPr>
        <w:t>Эскиз в приложении:</w:t>
      </w:r>
      <w:r w:rsidRPr="00B61D0A">
        <w:t xml:space="preserve"> </w:t>
      </w:r>
      <w:r w:rsidR="00EA323A" w:rsidRPr="00B61D0A">
        <w:t>2_3_style_guide</w:t>
      </w:r>
      <w:r w:rsidRPr="00B61D0A">
        <w:t>.</w:t>
      </w:r>
    </w:p>
    <w:p w:rsidR="00FC4000" w:rsidRPr="00B61D0A" w:rsidRDefault="00FC4000" w:rsidP="00FC4000">
      <w:r w:rsidRPr="00B61D0A">
        <w:t>Ниже описаны компоненты страницы.</w:t>
      </w:r>
    </w:p>
    <w:p w:rsidR="00FC4000" w:rsidRPr="00B61D0A" w:rsidRDefault="00FC4000" w:rsidP="00FC4000">
      <w:pPr>
        <w:rPr>
          <w:b/>
        </w:rPr>
      </w:pPr>
      <w:r w:rsidRPr="00B61D0A">
        <w:rPr>
          <w:b/>
        </w:rPr>
        <w:t>Фильтры</w:t>
      </w:r>
    </w:p>
    <w:p w:rsidR="00FC4000" w:rsidRPr="00B61D0A" w:rsidRDefault="00FC4000" w:rsidP="00FC4000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EA323A" w:rsidRPr="00B61D0A">
        <w:t>Фасады</w:t>
      </w:r>
      <w:r w:rsidRPr="00B61D0A">
        <w:t>»</w:t>
      </w:r>
    </w:p>
    <w:p w:rsidR="00FC4000" w:rsidRPr="00B61D0A" w:rsidRDefault="00FC4000" w:rsidP="00FC4000">
      <w:pPr>
        <w:rPr>
          <w:i/>
        </w:rPr>
      </w:pPr>
      <w:r w:rsidRPr="00B61D0A">
        <w:rPr>
          <w:i/>
        </w:rPr>
        <w:t>Логика отображения:</w:t>
      </w:r>
    </w:p>
    <w:p w:rsidR="00FC4000" w:rsidRPr="00B61D0A" w:rsidRDefault="00FC4000" w:rsidP="00EA323A">
      <w:pPr>
        <w:pStyle w:val="af0"/>
        <w:numPr>
          <w:ilvl w:val="3"/>
          <w:numId w:val="58"/>
        </w:numPr>
      </w:pPr>
      <w:r w:rsidRPr="00B61D0A">
        <w:lastRenderedPageBreak/>
        <w:t xml:space="preserve">В </w:t>
      </w:r>
      <w:r w:rsidR="00664868" w:rsidRPr="00B61D0A">
        <w:t>качестве фильтров, в компоненте используются свойства из «Списка свой</w:t>
      </w:r>
      <w:proofErr w:type="gramStart"/>
      <w:r w:rsidR="00664868" w:rsidRPr="00B61D0A">
        <w:t>ств дл</w:t>
      </w:r>
      <w:proofErr w:type="gramEnd"/>
      <w:r w:rsidR="00664868" w:rsidRPr="00B61D0A">
        <w:t xml:space="preserve">я фильтра» </w:t>
      </w:r>
      <w:proofErr w:type="spellStart"/>
      <w:r w:rsidR="00664868" w:rsidRPr="00B61D0A">
        <w:t>инфоблока</w:t>
      </w:r>
      <w:proofErr w:type="spellEnd"/>
      <w:r w:rsidR="00664868" w:rsidRPr="00B61D0A">
        <w:t xml:space="preserve"> «Фасады».</w:t>
      </w:r>
    </w:p>
    <w:p w:rsidR="00664868" w:rsidRPr="00B61D0A" w:rsidRDefault="00664868" w:rsidP="00EA323A">
      <w:pPr>
        <w:pStyle w:val="af0"/>
        <w:numPr>
          <w:ilvl w:val="3"/>
          <w:numId w:val="58"/>
        </w:numPr>
      </w:pPr>
      <w:r w:rsidRPr="00B61D0A">
        <w:t>В списке фильтров отображаются свойства, установленные хотя бы для одно</w:t>
      </w:r>
      <w:r w:rsidR="007F3803" w:rsidRPr="00B61D0A">
        <w:t>й карточки</w:t>
      </w:r>
      <w:r w:rsidRPr="00B61D0A">
        <w:t xml:space="preserve"> фасада.</w:t>
      </w:r>
    </w:p>
    <w:p w:rsidR="00664868" w:rsidRPr="00B61D0A" w:rsidRDefault="00664868" w:rsidP="00EA323A">
      <w:pPr>
        <w:pStyle w:val="af0"/>
        <w:numPr>
          <w:ilvl w:val="3"/>
          <w:numId w:val="58"/>
        </w:numPr>
      </w:pPr>
      <w:r w:rsidRPr="00B61D0A">
        <w:t xml:space="preserve">Фильтрация списка найденных </w:t>
      </w:r>
      <w:r w:rsidR="007F3803" w:rsidRPr="00B61D0A">
        <w:t xml:space="preserve">карточек </w:t>
      </w:r>
      <w:r w:rsidRPr="00B61D0A">
        <w:t>фасадов происходит без пер</w:t>
      </w:r>
      <w:r w:rsidRPr="00B61D0A">
        <w:t>е</w:t>
      </w:r>
      <w:r w:rsidRPr="00B61D0A">
        <w:t>загрузки страницы. При этом происходит сохранение параметров фил</w:t>
      </w:r>
      <w:r w:rsidRPr="00B61D0A">
        <w:t>ь</w:t>
      </w:r>
      <w:r w:rsidRPr="00B61D0A">
        <w:t xml:space="preserve">тра в </w:t>
      </w:r>
      <w:proofErr w:type="spellStart"/>
      <w:r w:rsidRPr="00B61D0A">
        <w:rPr>
          <w:lang w:val="en-US"/>
        </w:rPr>
        <w:t>url</w:t>
      </w:r>
      <w:proofErr w:type="spellEnd"/>
      <w:r w:rsidRPr="00B61D0A">
        <w:t>.</w:t>
      </w:r>
    </w:p>
    <w:p w:rsidR="00664868" w:rsidRPr="00B61D0A" w:rsidRDefault="00664868" w:rsidP="00EA323A">
      <w:pPr>
        <w:pStyle w:val="af0"/>
        <w:numPr>
          <w:ilvl w:val="3"/>
          <w:numId w:val="58"/>
        </w:numPr>
      </w:pPr>
      <w:r w:rsidRPr="00B61D0A">
        <w:t>При первой загрузке страницы все фильтры устанавливаются как не в</w:t>
      </w:r>
      <w:r w:rsidRPr="00B61D0A">
        <w:t>ы</w:t>
      </w:r>
      <w:r w:rsidRPr="00B61D0A">
        <w:t>бранные.</w:t>
      </w:r>
    </w:p>
    <w:p w:rsidR="00FC4000" w:rsidRPr="00B61D0A" w:rsidRDefault="00FC4000" w:rsidP="00FC4000">
      <w:pPr>
        <w:rPr>
          <w:i/>
        </w:rPr>
      </w:pPr>
      <w:r w:rsidRPr="00B61D0A">
        <w:rPr>
          <w:i/>
        </w:rPr>
        <w:t>Действия пользователя:</w:t>
      </w:r>
    </w:p>
    <w:p w:rsidR="00FC4000" w:rsidRPr="00B61D0A" w:rsidRDefault="00FC4000" w:rsidP="00FC4000">
      <w:pPr>
        <w:pStyle w:val="af0"/>
        <w:numPr>
          <w:ilvl w:val="3"/>
          <w:numId w:val="59"/>
        </w:numPr>
      </w:pPr>
      <w:r w:rsidRPr="00B61D0A">
        <w:t>При нажатии на наименование фильтра, происходит включ</w:t>
      </w:r>
      <w:r w:rsidRPr="00B61D0A">
        <w:t>е</w:t>
      </w:r>
      <w:r w:rsidRPr="00B61D0A">
        <w:t>ние/отключение данного фильтра.</w:t>
      </w:r>
    </w:p>
    <w:p w:rsidR="00445683" w:rsidRPr="00B61D0A" w:rsidRDefault="00445683" w:rsidP="00FC4000">
      <w:pPr>
        <w:rPr>
          <w:b/>
        </w:rPr>
      </w:pPr>
      <w:r w:rsidRPr="00B61D0A">
        <w:rPr>
          <w:b/>
        </w:rPr>
        <w:t>Флаг «Скрыть примеры исполнения»</w:t>
      </w:r>
    </w:p>
    <w:p w:rsidR="00445683" w:rsidRPr="00B61D0A" w:rsidRDefault="00445683" w:rsidP="00445683">
      <w:pPr>
        <w:rPr>
          <w:i/>
        </w:rPr>
      </w:pPr>
      <w:r w:rsidRPr="00B61D0A">
        <w:rPr>
          <w:i/>
        </w:rPr>
        <w:t>Логика отображения:</w:t>
      </w:r>
    </w:p>
    <w:p w:rsidR="00445683" w:rsidRPr="00B61D0A" w:rsidRDefault="00445683" w:rsidP="00445683">
      <w:pPr>
        <w:pStyle w:val="af0"/>
        <w:numPr>
          <w:ilvl w:val="3"/>
          <w:numId w:val="153"/>
        </w:numPr>
      </w:pPr>
      <w:r w:rsidRPr="00B61D0A">
        <w:t>При загрузке страницы данный флаг не установлен.</w:t>
      </w:r>
    </w:p>
    <w:p w:rsidR="00445683" w:rsidRPr="00B61D0A" w:rsidRDefault="00445683" w:rsidP="00445683">
      <w:pPr>
        <w:pStyle w:val="af0"/>
        <w:numPr>
          <w:ilvl w:val="3"/>
          <w:numId w:val="153"/>
        </w:numPr>
      </w:pPr>
      <w:r w:rsidRPr="00B61D0A">
        <w:t>Если флаг установлен, то изображения с примером исполнения скрыв</w:t>
      </w:r>
      <w:r w:rsidRPr="00B61D0A">
        <w:t>а</w:t>
      </w:r>
      <w:r w:rsidRPr="00B61D0A">
        <w:t>ются в карточках фасадов. При этом происходит перегруппировка ка</w:t>
      </w:r>
      <w:r w:rsidRPr="00B61D0A">
        <w:t>р</w:t>
      </w:r>
      <w:r w:rsidRPr="00B61D0A">
        <w:t>точек фасадов в одну группу.</w:t>
      </w:r>
    </w:p>
    <w:p w:rsidR="00445683" w:rsidRPr="00B61D0A" w:rsidRDefault="00445683" w:rsidP="00445683">
      <w:pPr>
        <w:rPr>
          <w:i/>
        </w:rPr>
      </w:pPr>
      <w:r w:rsidRPr="00B61D0A">
        <w:rPr>
          <w:i/>
        </w:rPr>
        <w:t>Действия пользователя:</w:t>
      </w:r>
    </w:p>
    <w:p w:rsidR="00445683" w:rsidRPr="00B61D0A" w:rsidRDefault="003D7230" w:rsidP="003D7230">
      <w:pPr>
        <w:pStyle w:val="af0"/>
        <w:numPr>
          <w:ilvl w:val="3"/>
          <w:numId w:val="155"/>
        </w:numPr>
      </w:pPr>
      <w:r w:rsidRPr="00B61D0A">
        <w:t>При установке/снятии флага, перегруппировка карточек происходит без перезагрузки страницы.</w:t>
      </w:r>
    </w:p>
    <w:p w:rsidR="00FC4000" w:rsidRPr="00B61D0A" w:rsidRDefault="00FC4000" w:rsidP="00FC4000">
      <w:pPr>
        <w:rPr>
          <w:b/>
        </w:rPr>
      </w:pPr>
      <w:r w:rsidRPr="00B61D0A">
        <w:rPr>
          <w:b/>
        </w:rPr>
        <w:t>Список найденных фасадов</w:t>
      </w:r>
    </w:p>
    <w:p w:rsidR="00FC4000" w:rsidRPr="00B61D0A" w:rsidRDefault="00FC4000" w:rsidP="00FC4000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936D79" w:rsidRPr="00B61D0A">
        <w:t>Фасады</w:t>
      </w:r>
      <w:r w:rsidRPr="00B61D0A">
        <w:t>»</w:t>
      </w:r>
    </w:p>
    <w:p w:rsidR="00FC4000" w:rsidRPr="00B61D0A" w:rsidRDefault="00FC4000" w:rsidP="00FC4000">
      <w:pPr>
        <w:rPr>
          <w:i/>
        </w:rPr>
      </w:pPr>
      <w:r w:rsidRPr="00B61D0A">
        <w:rPr>
          <w:i/>
        </w:rPr>
        <w:t>Логика отображения:</w:t>
      </w:r>
    </w:p>
    <w:p w:rsidR="00170859" w:rsidRPr="00B61D0A" w:rsidRDefault="00170859" w:rsidP="003D7230">
      <w:pPr>
        <w:pStyle w:val="af0"/>
        <w:numPr>
          <w:ilvl w:val="3"/>
          <w:numId w:val="154"/>
        </w:numPr>
      </w:pPr>
      <w:r w:rsidRPr="00B61D0A">
        <w:t xml:space="preserve">В списке отображаются карточки всех возможных фасадов. При этом у </w:t>
      </w:r>
      <w:r w:rsidR="00567847" w:rsidRPr="00B61D0A">
        <w:t>фасадов с декорами</w:t>
      </w:r>
      <w:r w:rsidRPr="00B61D0A">
        <w:t xml:space="preserve">, для </w:t>
      </w:r>
      <w:proofErr w:type="spellStart"/>
      <w:r w:rsidRPr="00B61D0A">
        <w:t>каждо</w:t>
      </w:r>
      <w:r w:rsidR="00567847" w:rsidRPr="00B61D0A">
        <w:t>го</w:t>
      </w:r>
      <w:r w:rsidRPr="00B61D0A">
        <w:t>й</w:t>
      </w:r>
      <w:proofErr w:type="spellEnd"/>
      <w:r w:rsidRPr="00B61D0A">
        <w:t xml:space="preserve"> </w:t>
      </w:r>
      <w:r w:rsidR="00567847" w:rsidRPr="00B61D0A">
        <w:t xml:space="preserve">декора </w:t>
      </w:r>
      <w:r w:rsidRPr="00B61D0A">
        <w:t>отображается своя карточка фасада.</w:t>
      </w:r>
    </w:p>
    <w:p w:rsidR="00FC4000" w:rsidRPr="00B61D0A" w:rsidRDefault="007F3803" w:rsidP="003D7230">
      <w:pPr>
        <w:pStyle w:val="af0"/>
        <w:numPr>
          <w:ilvl w:val="3"/>
          <w:numId w:val="154"/>
        </w:numPr>
      </w:pPr>
      <w:r w:rsidRPr="00B61D0A">
        <w:t>Существует</w:t>
      </w:r>
      <w:r w:rsidR="00936D79" w:rsidRPr="00B61D0A">
        <w:t xml:space="preserve"> два типа отображения карточек фасадов:</w:t>
      </w:r>
    </w:p>
    <w:p w:rsidR="00936D79" w:rsidRPr="00B61D0A" w:rsidRDefault="00936D79" w:rsidP="003D7230">
      <w:pPr>
        <w:pStyle w:val="af0"/>
        <w:numPr>
          <w:ilvl w:val="4"/>
          <w:numId w:val="154"/>
        </w:numPr>
      </w:pPr>
      <w:r w:rsidRPr="00B61D0A">
        <w:t>фасад с примером исполнения</w:t>
      </w:r>
      <w:r w:rsidR="00170859" w:rsidRPr="00B61D0A">
        <w:t>;</w:t>
      </w:r>
    </w:p>
    <w:p w:rsidR="00936D79" w:rsidRPr="00B61D0A" w:rsidRDefault="00936D79" w:rsidP="003D7230">
      <w:pPr>
        <w:pStyle w:val="af0"/>
        <w:numPr>
          <w:ilvl w:val="4"/>
          <w:numId w:val="154"/>
        </w:numPr>
      </w:pPr>
      <w:r w:rsidRPr="00B61D0A">
        <w:t>фасад без примера исполнения</w:t>
      </w:r>
      <w:r w:rsidR="00170859" w:rsidRPr="00B61D0A">
        <w:t>.</w:t>
      </w:r>
    </w:p>
    <w:p w:rsidR="00170859" w:rsidRPr="00B61D0A" w:rsidRDefault="00936D79" w:rsidP="003D7230">
      <w:pPr>
        <w:pStyle w:val="af0"/>
        <w:numPr>
          <w:ilvl w:val="3"/>
          <w:numId w:val="154"/>
        </w:numPr>
      </w:pPr>
      <w:r w:rsidRPr="00B61D0A">
        <w:t>Фасад считается фасадом с примером исполнения, если</w:t>
      </w:r>
      <w:r w:rsidR="00170859" w:rsidRPr="00B61D0A">
        <w:t>:</w:t>
      </w:r>
    </w:p>
    <w:p w:rsidR="00936D79" w:rsidRPr="00B61D0A" w:rsidRDefault="00170859" w:rsidP="003D7230">
      <w:pPr>
        <w:pStyle w:val="af0"/>
        <w:numPr>
          <w:ilvl w:val="4"/>
          <w:numId w:val="154"/>
        </w:numPr>
      </w:pPr>
      <w:r w:rsidRPr="00B61D0A">
        <w:t>у фасада не установлен флаг «</w:t>
      </w:r>
      <w:r w:rsidR="00567847" w:rsidRPr="00B61D0A">
        <w:t>Фасад с декором</w:t>
      </w:r>
      <w:r w:rsidRPr="00B61D0A">
        <w:t>» и при этом в гал</w:t>
      </w:r>
      <w:r w:rsidRPr="00B61D0A">
        <w:t>е</w:t>
      </w:r>
      <w:r w:rsidRPr="00B61D0A">
        <w:t>рее примеров исполнения есть хотя бы одно изображение</w:t>
      </w:r>
      <w:r w:rsidR="00936D79" w:rsidRPr="00B61D0A">
        <w:t>.</w:t>
      </w:r>
    </w:p>
    <w:p w:rsidR="00170859" w:rsidRPr="00B61D0A" w:rsidRDefault="00170859" w:rsidP="003D7230">
      <w:pPr>
        <w:pStyle w:val="af0"/>
        <w:numPr>
          <w:ilvl w:val="4"/>
          <w:numId w:val="154"/>
        </w:numPr>
      </w:pPr>
      <w:r w:rsidRPr="00B61D0A">
        <w:t>у фасада установлен флаг «</w:t>
      </w:r>
      <w:r w:rsidR="00567847" w:rsidRPr="00B61D0A">
        <w:t>Фасад с декором</w:t>
      </w:r>
      <w:r w:rsidRPr="00B61D0A">
        <w:t xml:space="preserve">» и при этом </w:t>
      </w:r>
      <w:r w:rsidR="00567847" w:rsidRPr="00B61D0A">
        <w:t>у декора</w:t>
      </w:r>
      <w:r w:rsidRPr="00B61D0A">
        <w:t xml:space="preserve">, </w:t>
      </w:r>
      <w:r w:rsidR="00567847" w:rsidRPr="00B61D0A">
        <w:t xml:space="preserve">отображаемого </w:t>
      </w:r>
      <w:r w:rsidRPr="00B61D0A">
        <w:t>в карточке, загружено изображение примера и</w:t>
      </w:r>
      <w:r w:rsidRPr="00B61D0A">
        <w:t>с</w:t>
      </w:r>
      <w:r w:rsidRPr="00B61D0A">
        <w:t>полнения.</w:t>
      </w:r>
    </w:p>
    <w:p w:rsidR="00170859" w:rsidRPr="00B61D0A" w:rsidRDefault="00170859" w:rsidP="003D7230">
      <w:pPr>
        <w:pStyle w:val="af0"/>
        <w:numPr>
          <w:ilvl w:val="3"/>
          <w:numId w:val="154"/>
        </w:numPr>
      </w:pPr>
      <w:r w:rsidRPr="00B61D0A">
        <w:t>В остальных случаях фасад считается фасадом без примера исполнения.</w:t>
      </w:r>
    </w:p>
    <w:p w:rsidR="00170859" w:rsidRPr="00B61D0A" w:rsidRDefault="00170859" w:rsidP="003D7230">
      <w:pPr>
        <w:pStyle w:val="af0"/>
        <w:numPr>
          <w:ilvl w:val="3"/>
          <w:numId w:val="154"/>
        </w:numPr>
      </w:pPr>
      <w:r w:rsidRPr="00B61D0A">
        <w:t xml:space="preserve">В списке отображается </w:t>
      </w:r>
      <w:r w:rsidR="007F3803" w:rsidRPr="00B61D0A">
        <w:t>на первом месте</w:t>
      </w:r>
      <w:r w:rsidRPr="00B61D0A">
        <w:t xml:space="preserve"> группа фасадов с примером и</w:t>
      </w:r>
      <w:r w:rsidRPr="00B61D0A">
        <w:t>с</w:t>
      </w:r>
      <w:r w:rsidRPr="00B61D0A">
        <w:t>полнения, далее группа фасадов без примера исполнения.</w:t>
      </w:r>
    </w:p>
    <w:p w:rsidR="00170859" w:rsidRPr="00B61D0A" w:rsidRDefault="00170859" w:rsidP="003D7230">
      <w:pPr>
        <w:pStyle w:val="af0"/>
        <w:numPr>
          <w:ilvl w:val="3"/>
          <w:numId w:val="154"/>
        </w:numPr>
      </w:pPr>
      <w:r w:rsidRPr="00B61D0A">
        <w:t>Сортировка внутри группы осуществляется по названию Фасада/</w:t>
      </w:r>
      <w:r w:rsidR="00567847" w:rsidRPr="00B61D0A">
        <w:t>Декора</w:t>
      </w:r>
      <w:r w:rsidRPr="00B61D0A">
        <w:t>.</w:t>
      </w:r>
    </w:p>
    <w:p w:rsidR="00170859" w:rsidRPr="00B61D0A" w:rsidRDefault="00170859" w:rsidP="003D7230">
      <w:pPr>
        <w:pStyle w:val="af0"/>
        <w:numPr>
          <w:ilvl w:val="3"/>
          <w:numId w:val="154"/>
        </w:numPr>
      </w:pPr>
      <w:r w:rsidRPr="00B61D0A">
        <w:t xml:space="preserve">Первоначально на странице отображается 10 карточек фасадов. При прокрутке страницы до конца, происходит </w:t>
      </w:r>
      <w:proofErr w:type="spellStart"/>
      <w:r w:rsidRPr="00B61D0A">
        <w:t>подгрузка</w:t>
      </w:r>
      <w:proofErr w:type="spellEnd"/>
      <w:r w:rsidRPr="00B61D0A">
        <w:t xml:space="preserve"> еще 10 карточек (и так далее до окончания списка).</w:t>
      </w:r>
    </w:p>
    <w:p w:rsidR="00FC4000" w:rsidRPr="00B61D0A" w:rsidRDefault="00FC4000" w:rsidP="00FC4000">
      <w:pPr>
        <w:rPr>
          <w:i/>
        </w:rPr>
      </w:pPr>
      <w:r w:rsidRPr="00B61D0A">
        <w:rPr>
          <w:i/>
        </w:rPr>
        <w:t>Действия пользователя:</w:t>
      </w:r>
    </w:p>
    <w:p w:rsidR="00FC4000" w:rsidRPr="00B61D0A" w:rsidRDefault="00FC4000" w:rsidP="00170859">
      <w:pPr>
        <w:pStyle w:val="af0"/>
        <w:numPr>
          <w:ilvl w:val="3"/>
          <w:numId w:val="103"/>
        </w:numPr>
      </w:pPr>
      <w:r w:rsidRPr="00B61D0A">
        <w:t xml:space="preserve">При нажатии на </w:t>
      </w:r>
      <w:r w:rsidR="00170859" w:rsidRPr="00B61D0A">
        <w:t>карточку фасада, происходит переход на соответств</w:t>
      </w:r>
      <w:r w:rsidR="00170859" w:rsidRPr="00B61D0A">
        <w:t>у</w:t>
      </w:r>
      <w:r w:rsidR="00170859" w:rsidRPr="00B61D0A">
        <w:t>ющую страницу</w:t>
      </w:r>
      <w:r w:rsidR="007F3803" w:rsidRPr="00B61D0A">
        <w:t xml:space="preserve"> «Фасад </w:t>
      </w:r>
      <w:r w:rsidR="007F3803" w:rsidRPr="00B61D0A">
        <w:rPr>
          <w:lang w:val="en-US"/>
        </w:rPr>
        <w:t>N</w:t>
      </w:r>
      <w:r w:rsidR="007F3803" w:rsidRPr="00B61D0A">
        <w:t>»</w:t>
      </w:r>
      <w:r w:rsidRPr="00B61D0A">
        <w:t>.</w:t>
      </w:r>
      <w:r w:rsidR="007F3803" w:rsidRPr="00B61D0A">
        <w:t xml:space="preserve"> При этом если был выбран </w:t>
      </w:r>
      <w:r w:rsidR="00567847" w:rsidRPr="00B61D0A">
        <w:t>фасад с декором</w:t>
      </w:r>
      <w:r w:rsidR="007F3803" w:rsidRPr="00B61D0A">
        <w:t xml:space="preserve">, то открывается страница с предварительно </w:t>
      </w:r>
      <w:r w:rsidR="00567847" w:rsidRPr="00B61D0A">
        <w:t>выбранным соответству</w:t>
      </w:r>
      <w:r w:rsidR="00567847" w:rsidRPr="00B61D0A">
        <w:t>ю</w:t>
      </w:r>
      <w:r w:rsidR="00567847" w:rsidRPr="00B61D0A">
        <w:t>щим декором</w:t>
      </w:r>
      <w:r w:rsidR="007F3803" w:rsidRPr="00B61D0A">
        <w:t>.</w:t>
      </w:r>
    </w:p>
    <w:p w:rsidR="004B32F7" w:rsidRPr="00B61D0A" w:rsidRDefault="004B32F7" w:rsidP="00170859">
      <w:pPr>
        <w:pStyle w:val="af0"/>
        <w:numPr>
          <w:ilvl w:val="3"/>
          <w:numId w:val="103"/>
        </w:numPr>
      </w:pPr>
      <w:r w:rsidRPr="00B61D0A">
        <w:lastRenderedPageBreak/>
        <w:t xml:space="preserve">При нажатии на ссылку «Программа», происходит переход на страницу «Фасады/Программа </w:t>
      </w:r>
      <w:r w:rsidRPr="00B61D0A">
        <w:rPr>
          <w:lang w:val="en-US"/>
        </w:rPr>
        <w:t>N</w:t>
      </w:r>
      <w:r w:rsidRPr="00B61D0A">
        <w:t>».</w:t>
      </w:r>
    </w:p>
    <w:p w:rsidR="004B32F7" w:rsidRPr="00B61D0A" w:rsidRDefault="004B32F7" w:rsidP="004B32F7">
      <w:pPr>
        <w:pStyle w:val="af0"/>
        <w:numPr>
          <w:ilvl w:val="3"/>
          <w:numId w:val="103"/>
        </w:numPr>
      </w:pPr>
      <w:r w:rsidRPr="00B61D0A">
        <w:t xml:space="preserve">При нажатии на ссылку «Коллекция», происходит переход на страницу «Фасады/Программа </w:t>
      </w:r>
      <w:r w:rsidRPr="00B61D0A">
        <w:rPr>
          <w:lang w:val="en-US"/>
        </w:rPr>
        <w:t>N</w:t>
      </w:r>
      <w:r w:rsidRPr="00B61D0A">
        <w:t>», на блок с соответствующей коллекцией.</w:t>
      </w:r>
    </w:p>
    <w:p w:rsidR="004B32F7" w:rsidRPr="00B61D0A" w:rsidRDefault="004B32F7" w:rsidP="004B32F7">
      <w:pPr>
        <w:pStyle w:val="af0"/>
        <w:numPr>
          <w:ilvl w:val="3"/>
          <w:numId w:val="103"/>
        </w:numPr>
      </w:pPr>
      <w:r w:rsidRPr="00B61D0A">
        <w:t>При нажатии на ссылку «Фасад», происходит переход на страницу «Ф</w:t>
      </w:r>
      <w:r w:rsidRPr="00B61D0A">
        <w:t>а</w:t>
      </w:r>
      <w:r w:rsidRPr="00B61D0A">
        <w:t xml:space="preserve">сады/Программа </w:t>
      </w:r>
      <w:r w:rsidRPr="00B61D0A">
        <w:rPr>
          <w:lang w:val="en-US"/>
        </w:rPr>
        <w:t>N</w:t>
      </w:r>
      <w:r w:rsidRPr="00B61D0A">
        <w:t xml:space="preserve">/Фасад </w:t>
      </w:r>
      <w:r w:rsidRPr="00B61D0A">
        <w:rPr>
          <w:lang w:val="en-US"/>
        </w:rPr>
        <w:t>N</w:t>
      </w:r>
      <w:r w:rsidRPr="00B61D0A">
        <w:t>».</w:t>
      </w:r>
    </w:p>
    <w:p w:rsidR="004B32F7" w:rsidRPr="00B61D0A" w:rsidRDefault="004B32F7" w:rsidP="004B32F7">
      <w:pPr>
        <w:pStyle w:val="af0"/>
        <w:numPr>
          <w:ilvl w:val="3"/>
          <w:numId w:val="103"/>
        </w:numPr>
      </w:pPr>
      <w:r w:rsidRPr="00B61D0A">
        <w:t>При нажатии на ссылку «Декор», происходит переход на страницу «Ф</w:t>
      </w:r>
      <w:r w:rsidRPr="00B61D0A">
        <w:t>а</w:t>
      </w:r>
      <w:r w:rsidRPr="00B61D0A">
        <w:t xml:space="preserve">сады/Программа </w:t>
      </w:r>
      <w:r w:rsidRPr="00B61D0A">
        <w:rPr>
          <w:lang w:val="en-US"/>
        </w:rPr>
        <w:t>N</w:t>
      </w:r>
      <w:r w:rsidRPr="00B61D0A">
        <w:t xml:space="preserve">/Фасад </w:t>
      </w:r>
      <w:r w:rsidRPr="00B61D0A">
        <w:rPr>
          <w:lang w:val="en-US"/>
        </w:rPr>
        <w:t>N</w:t>
      </w:r>
      <w:r w:rsidRPr="00B61D0A">
        <w:t xml:space="preserve">», при этом происходит выбор </w:t>
      </w:r>
      <w:r w:rsidR="00567847" w:rsidRPr="00B61D0A">
        <w:t>соответств</w:t>
      </w:r>
      <w:r w:rsidR="00567847" w:rsidRPr="00B61D0A">
        <w:t>у</w:t>
      </w:r>
      <w:r w:rsidR="00567847" w:rsidRPr="00B61D0A">
        <w:t>ющего декора</w:t>
      </w:r>
      <w:r w:rsidRPr="00B61D0A">
        <w:t>.</w:t>
      </w:r>
    </w:p>
    <w:p w:rsidR="00C445C4" w:rsidRPr="00B61D0A" w:rsidRDefault="00C445C4" w:rsidP="00C445C4">
      <w:pPr>
        <w:pStyle w:val="4"/>
      </w:pPr>
      <w:r w:rsidRPr="00B61D0A">
        <w:t xml:space="preserve">3) Найти </w:t>
      </w:r>
      <w:proofErr w:type="spellStart"/>
      <w:r w:rsidRPr="00B61D0A">
        <w:t>шоурум</w:t>
      </w:r>
      <w:proofErr w:type="spellEnd"/>
    </w:p>
    <w:p w:rsidR="00054B90" w:rsidRPr="00B61D0A" w:rsidRDefault="00054B90" w:rsidP="00054B90">
      <w:r w:rsidRPr="00B61D0A">
        <w:rPr>
          <w:i/>
        </w:rPr>
        <w:t>Эскиз в приложении:</w:t>
      </w:r>
      <w:r w:rsidRPr="00B61D0A">
        <w:t xml:space="preserve"> 3_2_showrooms_diy.</w:t>
      </w:r>
    </w:p>
    <w:p w:rsidR="00054B90" w:rsidRPr="00B61D0A" w:rsidRDefault="00054B90" w:rsidP="00054B90">
      <w:r w:rsidRPr="00B61D0A">
        <w:t>Ниже описаны компоненты страницы.</w:t>
      </w:r>
    </w:p>
    <w:p w:rsidR="00054B90" w:rsidRPr="00B61D0A" w:rsidRDefault="00054B90" w:rsidP="00054B90">
      <w:pPr>
        <w:rPr>
          <w:b/>
        </w:rPr>
      </w:pPr>
      <w:bookmarkStart w:id="42" w:name="OLE_LINK11"/>
      <w:bookmarkStart w:id="43" w:name="OLE_LINK12"/>
      <w:r w:rsidRPr="00B61D0A">
        <w:rPr>
          <w:b/>
        </w:rPr>
        <w:t>Фильтры</w:t>
      </w:r>
    </w:p>
    <w:p w:rsidR="00054B90" w:rsidRPr="00B61D0A" w:rsidRDefault="00054B90" w:rsidP="00054B90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proofErr w:type="spellStart"/>
      <w:r w:rsidRPr="00B61D0A">
        <w:t>Шоурумы</w:t>
      </w:r>
      <w:proofErr w:type="spellEnd"/>
      <w:r w:rsidRPr="00B61D0A">
        <w:t>»</w:t>
      </w:r>
    </w:p>
    <w:p w:rsidR="00054B90" w:rsidRPr="00B61D0A" w:rsidRDefault="00054B90" w:rsidP="00054B90">
      <w:pPr>
        <w:rPr>
          <w:i/>
        </w:rPr>
      </w:pPr>
      <w:r w:rsidRPr="00B61D0A">
        <w:rPr>
          <w:i/>
        </w:rPr>
        <w:t>Логика отображения:</w:t>
      </w:r>
    </w:p>
    <w:p w:rsidR="00054B90" w:rsidRPr="00B61D0A" w:rsidRDefault="00054B90" w:rsidP="00FC4000">
      <w:pPr>
        <w:pStyle w:val="af0"/>
        <w:numPr>
          <w:ilvl w:val="3"/>
          <w:numId w:val="141"/>
        </w:numPr>
      </w:pPr>
      <w:r w:rsidRPr="00B61D0A">
        <w:t xml:space="preserve">В </w:t>
      </w:r>
      <w:r w:rsidR="00CE0C28" w:rsidRPr="00B61D0A">
        <w:t>компоненте</w:t>
      </w:r>
      <w:r w:rsidRPr="00B61D0A">
        <w:t xml:space="preserve"> отображаются </w:t>
      </w:r>
      <w:r w:rsidR="00CE0C28" w:rsidRPr="00B61D0A">
        <w:t>следующие фильтры:</w:t>
      </w:r>
    </w:p>
    <w:p w:rsidR="00CE0C28" w:rsidRPr="00B61D0A" w:rsidRDefault="00CE0C28" w:rsidP="00FC4000">
      <w:pPr>
        <w:pStyle w:val="af0"/>
        <w:numPr>
          <w:ilvl w:val="4"/>
          <w:numId w:val="141"/>
        </w:numPr>
      </w:pPr>
      <w:proofErr w:type="spellStart"/>
      <w:r w:rsidRPr="00B61D0A">
        <w:t>Шоурумы</w:t>
      </w:r>
      <w:proofErr w:type="spellEnd"/>
      <w:r w:rsidRPr="00B61D0A">
        <w:t xml:space="preserve"> и офисы </w:t>
      </w:r>
      <w:proofErr w:type="spellStart"/>
      <w:r w:rsidRPr="00B61D0A">
        <w:t>Сидак</w:t>
      </w:r>
      <w:proofErr w:type="spellEnd"/>
      <w:r w:rsidRPr="00B61D0A">
        <w:t>-СП (при включении, на карте отображ</w:t>
      </w:r>
      <w:r w:rsidRPr="00B61D0A">
        <w:t>а</w:t>
      </w:r>
      <w:r w:rsidRPr="00B61D0A">
        <w:t xml:space="preserve">ются те </w:t>
      </w:r>
      <w:proofErr w:type="spellStart"/>
      <w:r w:rsidRPr="00B61D0A">
        <w:t>шоурумы</w:t>
      </w:r>
      <w:proofErr w:type="spellEnd"/>
      <w:r w:rsidRPr="00B61D0A">
        <w:t>, у которых установлен флаг «</w:t>
      </w:r>
      <w:proofErr w:type="spellStart"/>
      <w:r w:rsidRPr="00B61D0A">
        <w:t>Сидак</w:t>
      </w:r>
      <w:proofErr w:type="spellEnd"/>
      <w:r w:rsidRPr="00B61D0A">
        <w:t>-СП»);</w:t>
      </w:r>
    </w:p>
    <w:p w:rsidR="00CE0C28" w:rsidRPr="00B61D0A" w:rsidRDefault="00CE0C28" w:rsidP="00FC4000">
      <w:pPr>
        <w:pStyle w:val="af0"/>
        <w:numPr>
          <w:ilvl w:val="4"/>
          <w:numId w:val="141"/>
        </w:numPr>
      </w:pPr>
      <w:proofErr w:type="spellStart"/>
      <w:r w:rsidRPr="00B61D0A">
        <w:t>Шоурумы</w:t>
      </w:r>
      <w:proofErr w:type="spellEnd"/>
      <w:r w:rsidRPr="00B61D0A">
        <w:t xml:space="preserve"> и офисы дилеров (при включении, на карте отображаю</w:t>
      </w:r>
      <w:r w:rsidRPr="00B61D0A">
        <w:t>т</w:t>
      </w:r>
      <w:r w:rsidRPr="00B61D0A">
        <w:t xml:space="preserve">ся те </w:t>
      </w:r>
      <w:proofErr w:type="spellStart"/>
      <w:r w:rsidRPr="00B61D0A">
        <w:t>шоурумы</w:t>
      </w:r>
      <w:proofErr w:type="spellEnd"/>
      <w:r w:rsidRPr="00B61D0A">
        <w:t xml:space="preserve">, у которых установлен флаг «Дилер»); </w:t>
      </w:r>
    </w:p>
    <w:p w:rsidR="00CE0C28" w:rsidRPr="00B61D0A" w:rsidRDefault="00CE0C28" w:rsidP="00FC4000">
      <w:pPr>
        <w:pStyle w:val="af0"/>
        <w:numPr>
          <w:ilvl w:val="4"/>
          <w:numId w:val="141"/>
        </w:numPr>
      </w:pPr>
      <w:r w:rsidRPr="00B61D0A">
        <w:t xml:space="preserve">Салоны мебели с образцами </w:t>
      </w:r>
      <w:proofErr w:type="spellStart"/>
      <w:r w:rsidRPr="00B61D0A">
        <w:t>Сидак</w:t>
      </w:r>
      <w:proofErr w:type="spellEnd"/>
      <w:r w:rsidRPr="00B61D0A">
        <w:t xml:space="preserve">-СП (при включении, на карте отображаются те </w:t>
      </w:r>
      <w:proofErr w:type="spellStart"/>
      <w:r w:rsidRPr="00B61D0A">
        <w:t>шоурумы</w:t>
      </w:r>
      <w:proofErr w:type="spellEnd"/>
      <w:r w:rsidRPr="00B61D0A">
        <w:t>, у которых установлен флаг «Салон м</w:t>
      </w:r>
      <w:r w:rsidRPr="00B61D0A">
        <w:t>е</w:t>
      </w:r>
      <w:r w:rsidRPr="00B61D0A">
        <w:t>бели»);</w:t>
      </w:r>
    </w:p>
    <w:p w:rsidR="00CE0C28" w:rsidRPr="00B61D0A" w:rsidRDefault="00CE0C28" w:rsidP="00FC4000">
      <w:pPr>
        <w:pStyle w:val="af0"/>
        <w:numPr>
          <w:ilvl w:val="4"/>
          <w:numId w:val="141"/>
        </w:numPr>
      </w:pPr>
      <w:bookmarkStart w:id="44" w:name="OLE_LINK24"/>
      <w:r w:rsidRPr="00B61D0A">
        <w:t xml:space="preserve">Стойки в магазинах </w:t>
      </w:r>
      <w:r w:rsidRPr="00B61D0A">
        <w:rPr>
          <w:lang w:val="en-US"/>
        </w:rPr>
        <w:t>DIY</w:t>
      </w:r>
      <w:r w:rsidRPr="00B61D0A">
        <w:t>-сетей (при включении, на карте отображ</w:t>
      </w:r>
      <w:r w:rsidRPr="00B61D0A">
        <w:t>а</w:t>
      </w:r>
      <w:r w:rsidRPr="00B61D0A">
        <w:t xml:space="preserve">ются те </w:t>
      </w:r>
      <w:proofErr w:type="spellStart"/>
      <w:r w:rsidRPr="00B61D0A">
        <w:t>шоурумы</w:t>
      </w:r>
      <w:proofErr w:type="spellEnd"/>
      <w:r w:rsidRPr="00B61D0A">
        <w:t>, у которых установлен флаг «</w:t>
      </w:r>
      <w:r w:rsidRPr="00B61D0A">
        <w:rPr>
          <w:lang w:val="en-US"/>
        </w:rPr>
        <w:t>DIY</w:t>
      </w:r>
      <w:r w:rsidRPr="00B61D0A">
        <w:t xml:space="preserve"> сеть»);</w:t>
      </w:r>
    </w:p>
    <w:bookmarkEnd w:id="44"/>
    <w:p w:rsidR="009A1D9F" w:rsidRPr="00B61D0A" w:rsidRDefault="009A1D9F" w:rsidP="009A1D9F">
      <w:pPr>
        <w:pStyle w:val="af0"/>
        <w:numPr>
          <w:ilvl w:val="4"/>
          <w:numId w:val="141"/>
        </w:numPr>
      </w:pPr>
      <w:r w:rsidRPr="00B61D0A">
        <w:t xml:space="preserve">Розничные продажи (при включении, </w:t>
      </w:r>
      <w:ins w:id="45" w:author="Victor" w:date="2015-09-02T19:28:00Z">
        <w:r w:rsidR="00722E23">
          <w:t xml:space="preserve">происходит фильтрация отображаемых маркеров, </w:t>
        </w:r>
      </w:ins>
      <w:r w:rsidRPr="00B61D0A">
        <w:t xml:space="preserve">на карте </w:t>
      </w:r>
      <w:del w:id="46" w:author="Victor" w:date="2015-09-02T19:53:00Z">
        <w:r w:rsidRPr="00B61D0A" w:rsidDel="00262336">
          <w:delText xml:space="preserve">отображаются </w:delText>
        </w:r>
      </w:del>
      <w:ins w:id="47" w:author="Victor" w:date="2015-09-02T19:53:00Z">
        <w:r w:rsidR="00262336">
          <w:t>остаются</w:t>
        </w:r>
        <w:bookmarkStart w:id="48" w:name="_GoBack"/>
        <w:bookmarkEnd w:id="48"/>
        <w:r w:rsidR="00262336" w:rsidRPr="00B61D0A">
          <w:t xml:space="preserve"> </w:t>
        </w:r>
      </w:ins>
      <w:ins w:id="49" w:author="Victor" w:date="2015-09-02T19:27:00Z">
        <w:r w:rsidR="00722E23">
          <w:t xml:space="preserve">только </w:t>
        </w:r>
      </w:ins>
      <w:r w:rsidRPr="00B61D0A">
        <w:t xml:space="preserve">те </w:t>
      </w:r>
      <w:proofErr w:type="spellStart"/>
      <w:r w:rsidRPr="00B61D0A">
        <w:t>шоурумы</w:t>
      </w:r>
      <w:proofErr w:type="spellEnd"/>
      <w:r w:rsidRPr="00B61D0A">
        <w:t>, у которых установлен флаг «Розничная продажа»);</w:t>
      </w:r>
    </w:p>
    <w:p w:rsidR="00054B90" w:rsidRPr="00B61D0A" w:rsidRDefault="00CE0C28" w:rsidP="00FC4000">
      <w:pPr>
        <w:pStyle w:val="af0"/>
        <w:numPr>
          <w:ilvl w:val="3"/>
          <w:numId w:val="141"/>
        </w:numPr>
      </w:pPr>
      <w:r w:rsidRPr="00B61D0A">
        <w:t>При выборе фильтра, информация на карте обновляется без перез</w:t>
      </w:r>
      <w:r w:rsidRPr="00B61D0A">
        <w:t>а</w:t>
      </w:r>
      <w:r w:rsidRPr="00B61D0A">
        <w:t>грузки страницы</w:t>
      </w:r>
      <w:r w:rsidR="00054B90" w:rsidRPr="00B61D0A">
        <w:t>.</w:t>
      </w:r>
    </w:p>
    <w:p w:rsidR="00CE0C28" w:rsidRPr="00B61D0A" w:rsidRDefault="00CE0C28" w:rsidP="00FC4000">
      <w:pPr>
        <w:pStyle w:val="af0"/>
        <w:numPr>
          <w:ilvl w:val="3"/>
          <w:numId w:val="141"/>
        </w:numPr>
      </w:pPr>
      <w:r w:rsidRPr="00B61D0A">
        <w:t>Допустимо включение нескольких фильтров, в этом случае отображаю</w:t>
      </w:r>
      <w:r w:rsidRPr="00B61D0A">
        <w:t>т</w:t>
      </w:r>
      <w:r w:rsidRPr="00B61D0A">
        <w:t xml:space="preserve">ся </w:t>
      </w:r>
      <w:proofErr w:type="spellStart"/>
      <w:r w:rsidRPr="00B61D0A">
        <w:t>шоурумы</w:t>
      </w:r>
      <w:proofErr w:type="spellEnd"/>
      <w:r w:rsidRPr="00B61D0A">
        <w:t xml:space="preserve">, </w:t>
      </w:r>
      <w:proofErr w:type="gramStart"/>
      <w:r w:rsidRPr="00B61D0A">
        <w:t>подходящие</w:t>
      </w:r>
      <w:proofErr w:type="gramEnd"/>
      <w:r w:rsidRPr="00B61D0A">
        <w:t xml:space="preserve"> хотя бы к одному из фильтров.</w:t>
      </w:r>
    </w:p>
    <w:p w:rsidR="00054B90" w:rsidRPr="00B61D0A" w:rsidRDefault="00054B90" w:rsidP="00054B90">
      <w:pPr>
        <w:rPr>
          <w:i/>
        </w:rPr>
      </w:pPr>
      <w:r w:rsidRPr="00B61D0A">
        <w:rPr>
          <w:i/>
        </w:rPr>
        <w:t>Действия пользователя:</w:t>
      </w:r>
    </w:p>
    <w:p w:rsidR="00054B90" w:rsidRPr="00B61D0A" w:rsidRDefault="00054B90" w:rsidP="00FC4000">
      <w:pPr>
        <w:pStyle w:val="af0"/>
        <w:numPr>
          <w:ilvl w:val="3"/>
          <w:numId w:val="142"/>
        </w:numPr>
      </w:pPr>
      <w:r w:rsidRPr="00B61D0A">
        <w:t xml:space="preserve">При нажатии на </w:t>
      </w:r>
      <w:r w:rsidR="00CE0C28" w:rsidRPr="00B61D0A">
        <w:t>наименование или переключатель фильтра, происходит включение/отключение данного фильтра</w:t>
      </w:r>
      <w:r w:rsidRPr="00B61D0A">
        <w:t>.</w:t>
      </w:r>
    </w:p>
    <w:p w:rsidR="00054B90" w:rsidRPr="00B61D0A" w:rsidRDefault="00054B90" w:rsidP="00FC4000">
      <w:pPr>
        <w:pStyle w:val="af0"/>
        <w:numPr>
          <w:ilvl w:val="3"/>
          <w:numId w:val="142"/>
        </w:numPr>
      </w:pPr>
      <w:r w:rsidRPr="00B61D0A">
        <w:t>При нажатии на ссылку «</w:t>
      </w:r>
      <w:r w:rsidR="00CE0C28" w:rsidRPr="00B61D0A">
        <w:t>Визуальным гидом</w:t>
      </w:r>
      <w:r w:rsidRPr="00B61D0A">
        <w:t>», происходит переход на страницу «</w:t>
      </w:r>
      <w:r w:rsidR="00CE0C28" w:rsidRPr="00B61D0A">
        <w:t>Гид по ассортименту</w:t>
      </w:r>
      <w:r w:rsidRPr="00B61D0A">
        <w:t>».</w:t>
      </w:r>
    </w:p>
    <w:bookmarkEnd w:id="42"/>
    <w:bookmarkEnd w:id="43"/>
    <w:p w:rsidR="006C2939" w:rsidRPr="00B61D0A" w:rsidRDefault="006C2939" w:rsidP="006C2939">
      <w:pPr>
        <w:rPr>
          <w:b/>
        </w:rPr>
      </w:pPr>
      <w:r w:rsidRPr="00B61D0A">
        <w:rPr>
          <w:b/>
        </w:rPr>
        <w:t>Фильтр по DIY сетям</w:t>
      </w:r>
    </w:p>
    <w:p w:rsidR="006C2939" w:rsidRPr="00B61D0A" w:rsidRDefault="006C2939" w:rsidP="006C2939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proofErr w:type="spellStart"/>
      <w:r w:rsidRPr="00B61D0A">
        <w:t>Шоурумы</w:t>
      </w:r>
      <w:proofErr w:type="spellEnd"/>
      <w:r w:rsidRPr="00B61D0A">
        <w:t>»</w:t>
      </w:r>
    </w:p>
    <w:p w:rsidR="006C2939" w:rsidRPr="00B61D0A" w:rsidRDefault="006C2939" w:rsidP="006C2939">
      <w:pPr>
        <w:rPr>
          <w:i/>
        </w:rPr>
      </w:pPr>
      <w:r w:rsidRPr="00B61D0A">
        <w:rPr>
          <w:i/>
        </w:rPr>
        <w:t>Логика отображения:</w:t>
      </w:r>
    </w:p>
    <w:p w:rsidR="006C2939" w:rsidRPr="00B61D0A" w:rsidRDefault="006C2939" w:rsidP="006C2939">
      <w:pPr>
        <w:pStyle w:val="af0"/>
        <w:numPr>
          <w:ilvl w:val="3"/>
          <w:numId w:val="161"/>
        </w:numPr>
      </w:pPr>
      <w:r w:rsidRPr="00B61D0A">
        <w:t xml:space="preserve">Фильтр отображается только в случае, если выбран фильтр «Стойки в магазинах </w:t>
      </w:r>
      <w:r w:rsidRPr="00B61D0A">
        <w:rPr>
          <w:lang w:val="en-US"/>
        </w:rPr>
        <w:t>DIY</w:t>
      </w:r>
      <w:r w:rsidRPr="00B61D0A">
        <w:t>-сетей»;</w:t>
      </w:r>
    </w:p>
    <w:p w:rsidR="006C2939" w:rsidRPr="00B61D0A" w:rsidRDefault="006C2939" w:rsidP="006C2939">
      <w:pPr>
        <w:pStyle w:val="af0"/>
        <w:numPr>
          <w:ilvl w:val="3"/>
          <w:numId w:val="161"/>
        </w:numPr>
      </w:pPr>
      <w:r w:rsidRPr="00B61D0A">
        <w:t>При выборе DIY сети, информация на карте обновляется без перез</w:t>
      </w:r>
      <w:r w:rsidRPr="00B61D0A">
        <w:t>а</w:t>
      </w:r>
      <w:r w:rsidRPr="00B61D0A">
        <w:t>грузки страницы.</w:t>
      </w:r>
    </w:p>
    <w:p w:rsidR="006C2939" w:rsidRPr="00B61D0A" w:rsidRDefault="006C2939" w:rsidP="006C2939">
      <w:pPr>
        <w:pStyle w:val="af0"/>
        <w:numPr>
          <w:ilvl w:val="3"/>
          <w:numId w:val="161"/>
        </w:numPr>
      </w:pPr>
      <w:r w:rsidRPr="00B61D0A">
        <w:t xml:space="preserve">Допустимо включение нескольких фильтров DIY сетей, в этом случае отображаются </w:t>
      </w:r>
      <w:proofErr w:type="spellStart"/>
      <w:r w:rsidRPr="00B61D0A">
        <w:t>шоурумы</w:t>
      </w:r>
      <w:proofErr w:type="spellEnd"/>
      <w:r w:rsidRPr="00B61D0A">
        <w:t xml:space="preserve">, </w:t>
      </w:r>
      <w:proofErr w:type="gramStart"/>
      <w:r w:rsidRPr="00B61D0A">
        <w:t>подходящие</w:t>
      </w:r>
      <w:proofErr w:type="gramEnd"/>
      <w:r w:rsidRPr="00B61D0A">
        <w:t xml:space="preserve"> хотя бы к одному из фильтров.</w:t>
      </w:r>
    </w:p>
    <w:p w:rsidR="006C2939" w:rsidRPr="00B61D0A" w:rsidRDefault="006C2939" w:rsidP="006C2939">
      <w:pPr>
        <w:rPr>
          <w:i/>
        </w:rPr>
      </w:pPr>
      <w:r w:rsidRPr="00B61D0A">
        <w:rPr>
          <w:i/>
        </w:rPr>
        <w:t>Действия пользователя:</w:t>
      </w:r>
    </w:p>
    <w:p w:rsidR="006C2939" w:rsidRPr="00B61D0A" w:rsidRDefault="006C2939" w:rsidP="006C2939">
      <w:pPr>
        <w:pStyle w:val="af0"/>
        <w:numPr>
          <w:ilvl w:val="3"/>
          <w:numId w:val="162"/>
        </w:numPr>
      </w:pPr>
      <w:r w:rsidRPr="00B61D0A">
        <w:lastRenderedPageBreak/>
        <w:t>При нажатии на наименование сети, происходит включение/отключение данного фильтра.</w:t>
      </w:r>
    </w:p>
    <w:p w:rsidR="00054B90" w:rsidRPr="00B61D0A" w:rsidRDefault="00CE0C28" w:rsidP="00054B90">
      <w:pPr>
        <w:rPr>
          <w:b/>
        </w:rPr>
      </w:pPr>
      <w:r w:rsidRPr="00B61D0A">
        <w:rPr>
          <w:b/>
        </w:rPr>
        <w:t xml:space="preserve">Список контактов </w:t>
      </w:r>
      <w:proofErr w:type="spellStart"/>
      <w:r w:rsidRPr="00B61D0A">
        <w:rPr>
          <w:b/>
        </w:rPr>
        <w:t>шоурумов</w:t>
      </w:r>
      <w:proofErr w:type="spellEnd"/>
      <w:r w:rsidRPr="00B61D0A">
        <w:rPr>
          <w:b/>
        </w:rPr>
        <w:t xml:space="preserve"> на карте</w:t>
      </w:r>
    </w:p>
    <w:p w:rsidR="00054B90" w:rsidRPr="00B61D0A" w:rsidRDefault="00054B90" w:rsidP="00054B90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proofErr w:type="spellStart"/>
      <w:r w:rsidR="00201F42" w:rsidRPr="00B61D0A">
        <w:t>Шоурумы</w:t>
      </w:r>
      <w:proofErr w:type="spellEnd"/>
      <w:r w:rsidRPr="00B61D0A">
        <w:t>»</w:t>
      </w:r>
    </w:p>
    <w:p w:rsidR="00054B90" w:rsidRPr="00B61D0A" w:rsidRDefault="00054B90" w:rsidP="00054B90">
      <w:pPr>
        <w:rPr>
          <w:i/>
        </w:rPr>
      </w:pPr>
      <w:bookmarkStart w:id="50" w:name="OLE_LINK25"/>
      <w:r w:rsidRPr="00B61D0A">
        <w:rPr>
          <w:i/>
        </w:rPr>
        <w:t>Логика отображения:</w:t>
      </w:r>
    </w:p>
    <w:p w:rsidR="00201F42" w:rsidRPr="00B61D0A" w:rsidRDefault="00201F42" w:rsidP="00174DDD">
      <w:pPr>
        <w:pStyle w:val="af0"/>
        <w:numPr>
          <w:ilvl w:val="3"/>
          <w:numId w:val="156"/>
        </w:numPr>
      </w:pPr>
      <w:r w:rsidRPr="00B61D0A">
        <w:t xml:space="preserve">Карта работает на базе </w:t>
      </w:r>
      <w:r w:rsidRPr="00B61D0A">
        <w:rPr>
          <w:lang w:val="en-US"/>
        </w:rPr>
        <w:t>API</w:t>
      </w:r>
      <w:r w:rsidRPr="00B61D0A">
        <w:t xml:space="preserve"> </w:t>
      </w:r>
      <w:proofErr w:type="spellStart"/>
      <w:r w:rsidRPr="00B61D0A">
        <w:t>Яндекс</w:t>
      </w:r>
      <w:proofErr w:type="gramStart"/>
      <w:r w:rsidRPr="00B61D0A">
        <w:t>.К</w:t>
      </w:r>
      <w:proofErr w:type="gramEnd"/>
      <w:r w:rsidRPr="00B61D0A">
        <w:t>арты</w:t>
      </w:r>
      <w:proofErr w:type="spellEnd"/>
      <w:r w:rsidRPr="00B61D0A">
        <w:t xml:space="preserve">, либо </w:t>
      </w:r>
      <w:r w:rsidRPr="00B61D0A">
        <w:rPr>
          <w:lang w:val="en-US"/>
        </w:rPr>
        <w:t>Google</w:t>
      </w:r>
      <w:r w:rsidRPr="00B61D0A">
        <w:t>.</w:t>
      </w:r>
      <w:r w:rsidRPr="00B61D0A">
        <w:rPr>
          <w:lang w:val="en-US"/>
        </w:rPr>
        <w:t>Map</w:t>
      </w:r>
      <w:r w:rsidRPr="00B61D0A">
        <w:t xml:space="preserve">. Точное </w:t>
      </w:r>
      <w:r w:rsidRPr="00B61D0A">
        <w:rPr>
          <w:lang w:val="en-US"/>
        </w:rPr>
        <w:t>API</w:t>
      </w:r>
      <w:r w:rsidRPr="00B61D0A">
        <w:t xml:space="preserve"> будет определено на этапе разработке дизайна.</w:t>
      </w:r>
    </w:p>
    <w:bookmarkEnd w:id="50"/>
    <w:p w:rsidR="00755D8E" w:rsidRPr="00B61D0A" w:rsidRDefault="00755D8E" w:rsidP="00174DDD">
      <w:pPr>
        <w:pStyle w:val="af0"/>
        <w:numPr>
          <w:ilvl w:val="3"/>
          <w:numId w:val="156"/>
        </w:numPr>
      </w:pPr>
      <w:r w:rsidRPr="00B61D0A">
        <w:t>Ссылка «Визуальный гид по ассортименту» отображается только для с</w:t>
      </w:r>
      <w:r w:rsidRPr="00B61D0A">
        <w:t>е</w:t>
      </w:r>
      <w:r w:rsidRPr="00B61D0A">
        <w:t>тей, для которых есть гид по ассортименту (конструктор).</w:t>
      </w:r>
    </w:p>
    <w:p w:rsidR="00054B90" w:rsidRPr="00B61D0A" w:rsidRDefault="00054B90" w:rsidP="00054B90">
      <w:pPr>
        <w:rPr>
          <w:i/>
        </w:rPr>
      </w:pPr>
      <w:r w:rsidRPr="00B61D0A">
        <w:rPr>
          <w:i/>
        </w:rPr>
        <w:t>Действия пользователя:</w:t>
      </w:r>
    </w:p>
    <w:p w:rsidR="00054B90" w:rsidRPr="00B61D0A" w:rsidRDefault="00054B90" w:rsidP="00FC4000">
      <w:pPr>
        <w:pStyle w:val="af0"/>
        <w:numPr>
          <w:ilvl w:val="3"/>
          <w:numId w:val="143"/>
        </w:numPr>
      </w:pPr>
      <w:r w:rsidRPr="00B61D0A">
        <w:t xml:space="preserve">При нажатии на </w:t>
      </w:r>
      <w:r w:rsidR="00201F42" w:rsidRPr="00B61D0A">
        <w:t xml:space="preserve">маркер </w:t>
      </w:r>
      <w:proofErr w:type="spellStart"/>
      <w:r w:rsidR="00201F42" w:rsidRPr="00B61D0A">
        <w:t>шоурума</w:t>
      </w:r>
      <w:proofErr w:type="spellEnd"/>
      <w:r w:rsidRPr="00B61D0A">
        <w:t xml:space="preserve">, </w:t>
      </w:r>
      <w:r w:rsidR="00201F42" w:rsidRPr="00B61D0A">
        <w:t xml:space="preserve">появляется </w:t>
      </w:r>
      <w:proofErr w:type="spellStart"/>
      <w:r w:rsidR="00201F42" w:rsidRPr="00B61D0A">
        <w:t>балун</w:t>
      </w:r>
      <w:proofErr w:type="spellEnd"/>
      <w:r w:rsidR="00201F42" w:rsidRPr="00B61D0A">
        <w:t xml:space="preserve"> с подробной ко</w:t>
      </w:r>
      <w:r w:rsidR="00201F42" w:rsidRPr="00B61D0A">
        <w:t>н</w:t>
      </w:r>
      <w:r w:rsidR="00201F42" w:rsidRPr="00B61D0A">
        <w:t>тактной информацией</w:t>
      </w:r>
      <w:r w:rsidRPr="00B61D0A">
        <w:t>.</w:t>
      </w:r>
    </w:p>
    <w:p w:rsidR="00054B90" w:rsidRPr="00B61D0A" w:rsidRDefault="00054B90" w:rsidP="00FC4000">
      <w:pPr>
        <w:pStyle w:val="af0"/>
        <w:numPr>
          <w:ilvl w:val="3"/>
          <w:numId w:val="143"/>
        </w:numPr>
      </w:pPr>
      <w:r w:rsidRPr="00B61D0A">
        <w:t xml:space="preserve">При нажатии на </w:t>
      </w:r>
      <w:r w:rsidR="00201F42" w:rsidRPr="00B61D0A">
        <w:t xml:space="preserve">изображение </w:t>
      </w:r>
      <w:proofErr w:type="spellStart"/>
      <w:r w:rsidR="00201F42" w:rsidRPr="00B61D0A">
        <w:t>шоурума</w:t>
      </w:r>
      <w:proofErr w:type="spellEnd"/>
      <w:r w:rsidR="00201F42" w:rsidRPr="00B61D0A">
        <w:t xml:space="preserve"> в </w:t>
      </w:r>
      <w:proofErr w:type="spellStart"/>
      <w:r w:rsidR="00201F42" w:rsidRPr="00B61D0A">
        <w:t>балуне</w:t>
      </w:r>
      <w:proofErr w:type="spellEnd"/>
      <w:r w:rsidRPr="00B61D0A">
        <w:t xml:space="preserve">, </w:t>
      </w:r>
      <w:r w:rsidR="00201F42" w:rsidRPr="00B61D0A">
        <w:t xml:space="preserve">происходит открытие галереи изображений </w:t>
      </w:r>
      <w:proofErr w:type="gramStart"/>
      <w:r w:rsidR="00201F42" w:rsidRPr="00B61D0A">
        <w:t>соответствующего</w:t>
      </w:r>
      <w:proofErr w:type="gramEnd"/>
      <w:r w:rsidR="00201F42" w:rsidRPr="00B61D0A">
        <w:t xml:space="preserve"> </w:t>
      </w:r>
      <w:proofErr w:type="spellStart"/>
      <w:r w:rsidR="00201F42" w:rsidRPr="00B61D0A">
        <w:t>шоурума</w:t>
      </w:r>
      <w:proofErr w:type="spellEnd"/>
      <w:r w:rsidR="00201F42" w:rsidRPr="00B61D0A">
        <w:t xml:space="preserve"> во всплывающей п</w:t>
      </w:r>
      <w:r w:rsidR="00201F42" w:rsidRPr="00B61D0A">
        <w:t>а</w:t>
      </w:r>
      <w:r w:rsidR="00201F42" w:rsidRPr="00B61D0A">
        <w:t>нели</w:t>
      </w:r>
      <w:r w:rsidRPr="00B61D0A">
        <w:t>.</w:t>
      </w:r>
    </w:p>
    <w:p w:rsidR="000B5D29" w:rsidRPr="00B61D0A" w:rsidRDefault="00755D8E" w:rsidP="00FC4000">
      <w:pPr>
        <w:pStyle w:val="af0"/>
        <w:numPr>
          <w:ilvl w:val="3"/>
          <w:numId w:val="143"/>
        </w:numPr>
      </w:pPr>
      <w:r w:rsidRPr="00B61D0A">
        <w:t>При внесении адреса в поле «Проложить маршрут сюда от», происходит построение маршрута средствами API карт из внесенного адреса до а</w:t>
      </w:r>
      <w:r w:rsidRPr="00B61D0A">
        <w:t>д</w:t>
      </w:r>
      <w:r w:rsidRPr="00B61D0A">
        <w:t xml:space="preserve">реса </w:t>
      </w:r>
      <w:proofErr w:type="spellStart"/>
      <w:r w:rsidRPr="00B61D0A">
        <w:t>шоурума</w:t>
      </w:r>
      <w:proofErr w:type="spellEnd"/>
      <w:r w:rsidRPr="00B61D0A">
        <w:t>.</w:t>
      </w:r>
    </w:p>
    <w:p w:rsidR="00755D8E" w:rsidRPr="00B61D0A" w:rsidRDefault="00755D8E" w:rsidP="00FC4000">
      <w:pPr>
        <w:pStyle w:val="af0"/>
        <w:numPr>
          <w:ilvl w:val="3"/>
          <w:numId w:val="143"/>
        </w:numPr>
      </w:pPr>
      <w:r w:rsidRPr="00B61D0A">
        <w:t xml:space="preserve">При нажатии на ссылку </w:t>
      </w:r>
      <w:bookmarkStart w:id="51" w:name="OLE_LINK4"/>
      <w:bookmarkStart w:id="52" w:name="OLE_LINK5"/>
      <w:bookmarkStart w:id="53" w:name="OLE_LINK6"/>
      <w:r w:rsidRPr="00B61D0A">
        <w:t>«Визуальный гид по ассортименту»</w:t>
      </w:r>
      <w:bookmarkEnd w:id="51"/>
      <w:bookmarkEnd w:id="52"/>
      <w:bookmarkEnd w:id="53"/>
      <w:r w:rsidRPr="00B61D0A">
        <w:t>, происходит переход на страницу «Гид по ассортименту», с выбранной соответств</w:t>
      </w:r>
      <w:r w:rsidRPr="00B61D0A">
        <w:t>у</w:t>
      </w:r>
      <w:r w:rsidRPr="00B61D0A">
        <w:t>ющей DIY сетью.</w:t>
      </w:r>
    </w:p>
    <w:p w:rsidR="003254C1" w:rsidRPr="00B61D0A" w:rsidRDefault="003254C1" w:rsidP="003254C1">
      <w:pPr>
        <w:rPr>
          <w:b/>
        </w:rPr>
      </w:pPr>
      <w:r w:rsidRPr="00B61D0A">
        <w:rPr>
          <w:b/>
        </w:rPr>
        <w:t>Кнопка «Как купить в розницу?»</w:t>
      </w:r>
    </w:p>
    <w:p w:rsidR="009A1D9F" w:rsidRPr="00B61D0A" w:rsidRDefault="009A1D9F" w:rsidP="009A1D9F">
      <w:pPr>
        <w:rPr>
          <w:i/>
        </w:rPr>
      </w:pPr>
      <w:r w:rsidRPr="00B61D0A">
        <w:rPr>
          <w:i/>
        </w:rPr>
        <w:t>Логика отображения:</w:t>
      </w:r>
    </w:p>
    <w:p w:rsidR="009A1D9F" w:rsidRPr="00B61D0A" w:rsidRDefault="009A1D9F" w:rsidP="00B61D0A">
      <w:pPr>
        <w:pStyle w:val="af0"/>
        <w:numPr>
          <w:ilvl w:val="3"/>
          <w:numId w:val="176"/>
        </w:numPr>
      </w:pPr>
      <w:r w:rsidRPr="00B61D0A">
        <w:t xml:space="preserve">Кнопка </w:t>
      </w:r>
      <w:proofErr w:type="gramStart"/>
      <w:r w:rsidRPr="00B61D0A">
        <w:t>отображается только если выбран</w:t>
      </w:r>
      <w:proofErr w:type="gramEnd"/>
      <w:r w:rsidRPr="00B61D0A">
        <w:t xml:space="preserve"> фильтр «Розничные прод</w:t>
      </w:r>
      <w:r w:rsidRPr="00B61D0A">
        <w:t>а</w:t>
      </w:r>
      <w:r w:rsidRPr="00B61D0A">
        <w:t>жи».</w:t>
      </w:r>
    </w:p>
    <w:p w:rsidR="003254C1" w:rsidRPr="00B61D0A" w:rsidRDefault="003254C1" w:rsidP="003254C1">
      <w:pPr>
        <w:rPr>
          <w:i/>
        </w:rPr>
      </w:pPr>
      <w:r w:rsidRPr="00B61D0A">
        <w:rPr>
          <w:i/>
        </w:rPr>
        <w:t>Действия пользователя:</w:t>
      </w:r>
    </w:p>
    <w:p w:rsidR="003254C1" w:rsidRPr="00B61D0A" w:rsidRDefault="003254C1" w:rsidP="00B61D0A">
      <w:pPr>
        <w:pStyle w:val="af0"/>
        <w:numPr>
          <w:ilvl w:val="3"/>
          <w:numId w:val="173"/>
        </w:numPr>
      </w:pPr>
      <w:r w:rsidRPr="00B61D0A">
        <w:t>При нажатии на кнопку, происходит переход на страницу «Клие</w:t>
      </w:r>
      <w:r w:rsidRPr="00B61D0A">
        <w:t>н</w:t>
      </w:r>
      <w:r w:rsidRPr="00B61D0A">
        <w:t>там/Клиент N (розничные клиенты)».</w:t>
      </w:r>
    </w:p>
    <w:p w:rsidR="00C445C4" w:rsidRPr="00B61D0A" w:rsidRDefault="00C445C4" w:rsidP="00C445C4">
      <w:pPr>
        <w:pStyle w:val="4"/>
      </w:pPr>
      <w:r w:rsidRPr="00B61D0A">
        <w:t>3.1) Гид по ассортименту</w:t>
      </w:r>
    </w:p>
    <w:p w:rsidR="007E77C2" w:rsidRPr="00B61D0A" w:rsidRDefault="007E77C2" w:rsidP="007E77C2">
      <w:r w:rsidRPr="00B61D0A">
        <w:rPr>
          <w:i/>
        </w:rPr>
        <w:t>Эскиз в приложении:</w:t>
      </w:r>
      <w:r w:rsidRPr="00B61D0A">
        <w:t xml:space="preserve"> 3_2_1_assort_guide.</w:t>
      </w:r>
    </w:p>
    <w:p w:rsidR="007E77C2" w:rsidRPr="00B61D0A" w:rsidRDefault="007E77C2" w:rsidP="007E77C2">
      <w:r w:rsidRPr="00B61D0A">
        <w:t>Ниже описаны компоненты страницы.</w:t>
      </w:r>
    </w:p>
    <w:p w:rsidR="00E41C6C" w:rsidRPr="00B61D0A" w:rsidRDefault="00E41C6C" w:rsidP="00E41C6C">
      <w:pPr>
        <w:rPr>
          <w:b/>
        </w:rPr>
      </w:pPr>
      <w:r w:rsidRPr="00B61D0A">
        <w:rPr>
          <w:b/>
        </w:rPr>
        <w:t xml:space="preserve">Список </w:t>
      </w:r>
      <w:r w:rsidRPr="00B61D0A">
        <w:rPr>
          <w:b/>
          <w:lang w:val="en-US"/>
        </w:rPr>
        <w:t>DIY</w:t>
      </w:r>
      <w:r w:rsidRPr="00B61D0A">
        <w:rPr>
          <w:b/>
        </w:rPr>
        <w:t xml:space="preserve"> сетей</w:t>
      </w:r>
    </w:p>
    <w:p w:rsidR="00E41C6C" w:rsidRPr="00B61D0A" w:rsidRDefault="00E41C6C" w:rsidP="00E41C6C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«DIY сети»</w:t>
      </w:r>
    </w:p>
    <w:p w:rsidR="00E41C6C" w:rsidRPr="00B61D0A" w:rsidRDefault="00E41C6C" w:rsidP="00E41C6C">
      <w:pPr>
        <w:rPr>
          <w:i/>
        </w:rPr>
      </w:pPr>
      <w:r w:rsidRPr="00B61D0A">
        <w:rPr>
          <w:i/>
        </w:rPr>
        <w:t>Логика отображения:</w:t>
      </w:r>
    </w:p>
    <w:p w:rsidR="00E41C6C" w:rsidRPr="00B61D0A" w:rsidRDefault="00E41C6C" w:rsidP="00E41C6C">
      <w:pPr>
        <w:pStyle w:val="af0"/>
        <w:numPr>
          <w:ilvl w:val="3"/>
          <w:numId w:val="86"/>
        </w:numPr>
      </w:pPr>
      <w:r w:rsidRPr="00B61D0A">
        <w:t xml:space="preserve">В списке отображаются только те сети, </w:t>
      </w:r>
      <w:bookmarkStart w:id="54" w:name="OLE_LINK7"/>
      <w:bookmarkStart w:id="55" w:name="OLE_LINK8"/>
      <w:r w:rsidRPr="00B61D0A">
        <w:t>для которых есть гид по ассо</w:t>
      </w:r>
      <w:r w:rsidRPr="00B61D0A">
        <w:t>р</w:t>
      </w:r>
      <w:r w:rsidRPr="00B61D0A">
        <w:t>тименту (конструктор).</w:t>
      </w:r>
      <w:bookmarkEnd w:id="54"/>
      <w:bookmarkEnd w:id="55"/>
    </w:p>
    <w:p w:rsidR="00E41C6C" w:rsidRPr="00B61D0A" w:rsidRDefault="00E41C6C" w:rsidP="00E41C6C">
      <w:pPr>
        <w:pStyle w:val="af0"/>
        <w:numPr>
          <w:ilvl w:val="3"/>
          <w:numId w:val="86"/>
        </w:numPr>
      </w:pPr>
      <w:r w:rsidRPr="00B61D0A">
        <w:t>Сортировка сетей осуществляется в соответствии с порядком, указа</w:t>
      </w:r>
      <w:r w:rsidRPr="00B61D0A">
        <w:t>н</w:t>
      </w:r>
      <w:r w:rsidRPr="00B61D0A">
        <w:t xml:space="preserve">ным в </w:t>
      </w:r>
      <w:r w:rsidRPr="00B61D0A">
        <w:rPr>
          <w:lang w:val="en-US"/>
        </w:rPr>
        <w:t>CMS</w:t>
      </w:r>
      <w:r w:rsidRPr="00B61D0A">
        <w:t>.</w:t>
      </w:r>
    </w:p>
    <w:p w:rsidR="00E41C6C" w:rsidRPr="00B61D0A" w:rsidRDefault="00E41C6C" w:rsidP="00E41C6C">
      <w:pPr>
        <w:pStyle w:val="af0"/>
        <w:numPr>
          <w:ilvl w:val="3"/>
          <w:numId w:val="86"/>
        </w:numPr>
      </w:pPr>
      <w:r w:rsidRPr="00B61D0A">
        <w:t>Максимальное число сетей в списке не ограничено.</w:t>
      </w:r>
    </w:p>
    <w:p w:rsidR="00E41C6C" w:rsidRPr="00B61D0A" w:rsidRDefault="00E41C6C" w:rsidP="00E41C6C">
      <w:pPr>
        <w:pStyle w:val="af0"/>
        <w:numPr>
          <w:ilvl w:val="3"/>
          <w:numId w:val="86"/>
        </w:numPr>
      </w:pPr>
      <w:r w:rsidRPr="00B61D0A">
        <w:t>Если количество сетей для отображения равно нулю, то компонент не отображается.</w:t>
      </w:r>
    </w:p>
    <w:p w:rsidR="00E41C6C" w:rsidRPr="00B61D0A" w:rsidRDefault="00E41C6C" w:rsidP="00E41C6C">
      <w:pPr>
        <w:rPr>
          <w:i/>
        </w:rPr>
      </w:pPr>
      <w:r w:rsidRPr="00B61D0A">
        <w:rPr>
          <w:i/>
        </w:rPr>
        <w:t>Действия пользователя:</w:t>
      </w:r>
    </w:p>
    <w:p w:rsidR="00E41C6C" w:rsidRPr="00B61D0A" w:rsidRDefault="00E41C6C" w:rsidP="00E41C6C">
      <w:pPr>
        <w:pStyle w:val="af0"/>
        <w:numPr>
          <w:ilvl w:val="3"/>
          <w:numId w:val="87"/>
        </w:numPr>
      </w:pPr>
      <w:r w:rsidRPr="00B61D0A">
        <w:lastRenderedPageBreak/>
        <w:t xml:space="preserve">При нажатии на наименование сети, происходит </w:t>
      </w:r>
      <w:r w:rsidR="000E1538" w:rsidRPr="00B61D0A">
        <w:t>обновление информ</w:t>
      </w:r>
      <w:r w:rsidR="000E1538" w:rsidRPr="00B61D0A">
        <w:t>а</w:t>
      </w:r>
      <w:r w:rsidR="000E1538" w:rsidRPr="00B61D0A">
        <w:t xml:space="preserve">ции в области конструктора. При этом происходит смена </w:t>
      </w:r>
      <w:proofErr w:type="spellStart"/>
      <w:r w:rsidR="000E1538" w:rsidRPr="00B61D0A">
        <w:rPr>
          <w:lang w:val="en-US"/>
        </w:rPr>
        <w:t>url</w:t>
      </w:r>
      <w:proofErr w:type="spellEnd"/>
      <w:r w:rsidR="000E1538" w:rsidRPr="00B61D0A">
        <w:t>.</w:t>
      </w:r>
    </w:p>
    <w:p w:rsidR="007E77C2" w:rsidRPr="00B61D0A" w:rsidRDefault="00E41C6C" w:rsidP="007E77C2">
      <w:pPr>
        <w:rPr>
          <w:b/>
        </w:rPr>
      </w:pPr>
      <w:r w:rsidRPr="00B61D0A">
        <w:rPr>
          <w:b/>
        </w:rPr>
        <w:t>Конструктор. Список доступных элементов</w:t>
      </w:r>
    </w:p>
    <w:p w:rsidR="007E77C2" w:rsidRPr="00B61D0A" w:rsidRDefault="007E77C2" w:rsidP="007E77C2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0E1538" w:rsidRPr="00B61D0A">
        <w:t>Элементы гида по ассортименту</w:t>
      </w:r>
      <w:r w:rsidRPr="00B61D0A">
        <w:t>»</w:t>
      </w:r>
    </w:p>
    <w:p w:rsidR="007E77C2" w:rsidRPr="00B61D0A" w:rsidRDefault="007E77C2" w:rsidP="007E77C2">
      <w:pPr>
        <w:rPr>
          <w:i/>
        </w:rPr>
      </w:pPr>
      <w:r w:rsidRPr="00B61D0A">
        <w:rPr>
          <w:i/>
        </w:rPr>
        <w:t>Логика отображения:</w:t>
      </w:r>
    </w:p>
    <w:p w:rsidR="000E1538" w:rsidRPr="00B61D0A" w:rsidRDefault="000E1538" w:rsidP="008B54A8">
      <w:pPr>
        <w:pStyle w:val="af0"/>
        <w:numPr>
          <w:ilvl w:val="3"/>
          <w:numId w:val="146"/>
        </w:numPr>
      </w:pPr>
      <w:r w:rsidRPr="00B61D0A">
        <w:t>В списке отображаются только те элементы, которые соответствуют в</w:t>
      </w:r>
      <w:r w:rsidRPr="00B61D0A">
        <w:t>ы</w:t>
      </w:r>
      <w:r w:rsidRPr="00B61D0A">
        <w:t xml:space="preserve">бранной </w:t>
      </w:r>
      <w:r w:rsidRPr="00B61D0A">
        <w:rPr>
          <w:lang w:val="en-US"/>
        </w:rPr>
        <w:t>DIY</w:t>
      </w:r>
      <w:r w:rsidRPr="00B61D0A">
        <w:t xml:space="preserve"> сети.</w:t>
      </w:r>
    </w:p>
    <w:p w:rsidR="000E1538" w:rsidRPr="00B61D0A" w:rsidRDefault="000E1538" w:rsidP="008B54A8">
      <w:pPr>
        <w:pStyle w:val="af0"/>
        <w:numPr>
          <w:ilvl w:val="3"/>
          <w:numId w:val="146"/>
        </w:numPr>
      </w:pPr>
      <w:r w:rsidRPr="00B61D0A">
        <w:t>Элементы в списке сгруппированы по категориям.</w:t>
      </w:r>
    </w:p>
    <w:p w:rsidR="000E1538" w:rsidRPr="00B61D0A" w:rsidRDefault="000E1538" w:rsidP="008B54A8">
      <w:pPr>
        <w:pStyle w:val="af0"/>
        <w:numPr>
          <w:ilvl w:val="3"/>
          <w:numId w:val="146"/>
        </w:numPr>
      </w:pPr>
      <w:r w:rsidRPr="00B61D0A">
        <w:t>Сортировка элементов, категорий и тегов осуществляется в соотве</w:t>
      </w:r>
      <w:r w:rsidRPr="00B61D0A">
        <w:t>т</w:t>
      </w:r>
      <w:r w:rsidRPr="00B61D0A">
        <w:t xml:space="preserve">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0E1538" w:rsidRPr="00B61D0A" w:rsidRDefault="000E1538" w:rsidP="008B54A8">
      <w:pPr>
        <w:pStyle w:val="af0"/>
        <w:numPr>
          <w:ilvl w:val="3"/>
          <w:numId w:val="146"/>
        </w:numPr>
      </w:pPr>
      <w:r w:rsidRPr="00B61D0A">
        <w:t>Максимальное число элементов в списке не ограничено.</w:t>
      </w:r>
    </w:p>
    <w:p w:rsidR="000E1538" w:rsidRPr="00B61D0A" w:rsidRDefault="000E1538" w:rsidP="008B54A8">
      <w:pPr>
        <w:pStyle w:val="af0"/>
        <w:numPr>
          <w:ilvl w:val="3"/>
          <w:numId w:val="146"/>
        </w:numPr>
      </w:pPr>
      <w:r w:rsidRPr="00B61D0A">
        <w:t>Если количество элементов для отображения в категории равно нулю, то соответствующая категория не отображается.</w:t>
      </w:r>
    </w:p>
    <w:p w:rsidR="00B4087C" w:rsidRPr="00B61D0A" w:rsidRDefault="00B4087C" w:rsidP="008B54A8">
      <w:pPr>
        <w:pStyle w:val="af0"/>
        <w:numPr>
          <w:ilvl w:val="3"/>
          <w:numId w:val="146"/>
        </w:numPr>
      </w:pPr>
      <w:r w:rsidRPr="00B61D0A">
        <w:t xml:space="preserve">В одной категории может быть выбрано только одно </w:t>
      </w:r>
    </w:p>
    <w:p w:rsidR="007E77C2" w:rsidRPr="00B61D0A" w:rsidRDefault="007E77C2" w:rsidP="007E77C2">
      <w:pPr>
        <w:rPr>
          <w:i/>
        </w:rPr>
      </w:pPr>
      <w:r w:rsidRPr="00B61D0A">
        <w:rPr>
          <w:i/>
        </w:rPr>
        <w:t>Действия пользователя:</w:t>
      </w:r>
    </w:p>
    <w:p w:rsidR="007E77C2" w:rsidRPr="00B61D0A" w:rsidRDefault="007E77C2" w:rsidP="008B54A8">
      <w:pPr>
        <w:pStyle w:val="af0"/>
        <w:numPr>
          <w:ilvl w:val="3"/>
          <w:numId w:val="147"/>
        </w:numPr>
      </w:pPr>
      <w:r w:rsidRPr="00B61D0A">
        <w:t xml:space="preserve">При </w:t>
      </w:r>
      <w:r w:rsidR="000E1538" w:rsidRPr="00B61D0A">
        <w:t xml:space="preserve">наведении на уменьшенное изображение, отображается </w:t>
      </w:r>
      <w:proofErr w:type="spellStart"/>
      <w:r w:rsidR="000E1538" w:rsidRPr="00B61D0A">
        <w:t>балун</w:t>
      </w:r>
      <w:proofErr w:type="spellEnd"/>
      <w:r w:rsidR="000E1538" w:rsidRPr="00B61D0A">
        <w:t xml:space="preserve"> с наименованием и кодом элемента.</w:t>
      </w:r>
    </w:p>
    <w:p w:rsidR="007E77C2" w:rsidRPr="00B61D0A" w:rsidRDefault="007E77C2" w:rsidP="008B54A8">
      <w:pPr>
        <w:pStyle w:val="af0"/>
        <w:numPr>
          <w:ilvl w:val="3"/>
          <w:numId w:val="147"/>
        </w:numPr>
      </w:pPr>
      <w:r w:rsidRPr="00B61D0A">
        <w:t xml:space="preserve">При нажатии на </w:t>
      </w:r>
      <w:r w:rsidR="000E1538" w:rsidRPr="00B61D0A">
        <w:t>уменьшенное изображение</w:t>
      </w:r>
      <w:r w:rsidRPr="00B61D0A">
        <w:t xml:space="preserve">, происходит </w:t>
      </w:r>
      <w:r w:rsidR="000E1538" w:rsidRPr="00B61D0A">
        <w:t xml:space="preserve">отображение соответствующих масок в </w:t>
      </w:r>
      <w:r w:rsidR="00FB7AFB" w:rsidRPr="00B61D0A">
        <w:t xml:space="preserve">области отображения результатов </w:t>
      </w:r>
      <w:r w:rsidR="000E1538" w:rsidRPr="00B61D0A">
        <w:t>констру</w:t>
      </w:r>
      <w:r w:rsidR="000E1538" w:rsidRPr="00B61D0A">
        <w:t>к</w:t>
      </w:r>
      <w:r w:rsidR="000E1538" w:rsidRPr="00B61D0A">
        <w:t>тор</w:t>
      </w:r>
      <w:r w:rsidR="00FB7AFB" w:rsidRPr="00B61D0A">
        <w:t>а</w:t>
      </w:r>
      <w:r w:rsidRPr="00B61D0A">
        <w:t>.</w:t>
      </w:r>
    </w:p>
    <w:p w:rsidR="00E41C6C" w:rsidRPr="00B61D0A" w:rsidRDefault="00E41C6C" w:rsidP="00E41C6C">
      <w:pPr>
        <w:rPr>
          <w:b/>
        </w:rPr>
      </w:pPr>
      <w:r w:rsidRPr="00B61D0A">
        <w:rPr>
          <w:b/>
        </w:rPr>
        <w:t>Конструктор. Область отображения результата</w:t>
      </w:r>
    </w:p>
    <w:p w:rsidR="00E41C6C" w:rsidRPr="00B61D0A" w:rsidRDefault="00E41C6C" w:rsidP="00E41C6C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FB7AFB" w:rsidRPr="00B61D0A">
        <w:t>Элементы гида по ассортименту</w:t>
      </w:r>
      <w:r w:rsidRPr="00B61D0A">
        <w:t>»</w:t>
      </w:r>
    </w:p>
    <w:p w:rsidR="00E41C6C" w:rsidRPr="00B61D0A" w:rsidRDefault="00E41C6C" w:rsidP="00E41C6C">
      <w:pPr>
        <w:rPr>
          <w:i/>
        </w:rPr>
      </w:pPr>
      <w:r w:rsidRPr="00B61D0A">
        <w:rPr>
          <w:i/>
        </w:rPr>
        <w:t>Логика отображения:</w:t>
      </w:r>
    </w:p>
    <w:p w:rsidR="00FB7AFB" w:rsidRPr="00B61D0A" w:rsidRDefault="00FB7AFB" w:rsidP="008B54A8">
      <w:pPr>
        <w:pStyle w:val="af0"/>
        <w:numPr>
          <w:ilvl w:val="3"/>
          <w:numId w:val="148"/>
        </w:numPr>
      </w:pPr>
      <w:r w:rsidRPr="00B61D0A">
        <w:t>Область представляет собой наслоение PNG изображений</w:t>
      </w:r>
      <w:r w:rsidR="001C1B0C" w:rsidRPr="00B61D0A">
        <w:t xml:space="preserve"> (масок)</w:t>
      </w:r>
      <w:r w:rsidRPr="00B61D0A">
        <w:t xml:space="preserve"> в определенной последовательности.</w:t>
      </w:r>
    </w:p>
    <w:p w:rsidR="001C1B0C" w:rsidRPr="00B61D0A" w:rsidRDefault="001C1B0C" w:rsidP="008B54A8">
      <w:pPr>
        <w:pStyle w:val="af0"/>
        <w:numPr>
          <w:ilvl w:val="3"/>
          <w:numId w:val="148"/>
        </w:numPr>
      </w:pPr>
      <w:r w:rsidRPr="00B61D0A">
        <w:t>Каждый элемент конструктора может содержать несколько видов масок:</w:t>
      </w:r>
    </w:p>
    <w:p w:rsidR="001C1B0C" w:rsidRPr="00B61D0A" w:rsidRDefault="001C1B0C" w:rsidP="008B54A8">
      <w:pPr>
        <w:pStyle w:val="af0"/>
        <w:numPr>
          <w:ilvl w:val="4"/>
          <w:numId w:val="148"/>
        </w:numPr>
      </w:pPr>
      <w:r w:rsidRPr="00B61D0A">
        <w:t>Основная маска</w:t>
      </w:r>
    </w:p>
    <w:p w:rsidR="001C1B0C" w:rsidRPr="00B61D0A" w:rsidRDefault="001C1B0C" w:rsidP="008B54A8">
      <w:pPr>
        <w:pStyle w:val="af0"/>
        <w:numPr>
          <w:ilvl w:val="4"/>
          <w:numId w:val="148"/>
        </w:numPr>
      </w:pPr>
      <w:r w:rsidRPr="00B61D0A">
        <w:t>Маска экстра</w:t>
      </w:r>
    </w:p>
    <w:p w:rsidR="001C1B0C" w:rsidRPr="00B61D0A" w:rsidRDefault="001C1B0C" w:rsidP="008B54A8">
      <w:pPr>
        <w:pStyle w:val="af0"/>
        <w:numPr>
          <w:ilvl w:val="4"/>
          <w:numId w:val="148"/>
        </w:numPr>
      </w:pPr>
      <w:r w:rsidRPr="00B61D0A">
        <w:t>Список масок отражений</w:t>
      </w:r>
    </w:p>
    <w:p w:rsidR="00E41C6C" w:rsidRPr="00B61D0A" w:rsidRDefault="00FB7AFB" w:rsidP="008B54A8">
      <w:pPr>
        <w:pStyle w:val="af0"/>
        <w:numPr>
          <w:ilvl w:val="3"/>
          <w:numId w:val="148"/>
        </w:numPr>
      </w:pPr>
      <w:r w:rsidRPr="00B61D0A">
        <w:t xml:space="preserve">Последовательность </w:t>
      </w:r>
      <w:r w:rsidR="001C1B0C" w:rsidRPr="00B61D0A">
        <w:t xml:space="preserve">основных масок </w:t>
      </w:r>
      <w:r w:rsidRPr="00B61D0A">
        <w:t>определяется параметром «Пор</w:t>
      </w:r>
      <w:r w:rsidRPr="00B61D0A">
        <w:t>я</w:t>
      </w:r>
      <w:r w:rsidRPr="00B61D0A">
        <w:t xml:space="preserve">док маски» в </w:t>
      </w:r>
      <w:r w:rsidRPr="00B61D0A">
        <w:rPr>
          <w:lang w:val="en-US"/>
        </w:rPr>
        <w:t>CMS</w:t>
      </w:r>
      <w:r w:rsidRPr="00B61D0A">
        <w:t xml:space="preserve">. При этом первый элемент по порядку сортировки отображается </w:t>
      </w:r>
      <w:r w:rsidR="001C1B0C" w:rsidRPr="00B61D0A">
        <w:t>на</w:t>
      </w:r>
      <w:r w:rsidRPr="00B61D0A">
        <w:t xml:space="preserve"> самом нижнем слое.</w:t>
      </w:r>
    </w:p>
    <w:p w:rsidR="00B4087C" w:rsidRPr="00B61D0A" w:rsidRDefault="00B4087C" w:rsidP="008B54A8">
      <w:pPr>
        <w:pStyle w:val="af0"/>
        <w:numPr>
          <w:ilvl w:val="3"/>
          <w:numId w:val="148"/>
        </w:numPr>
      </w:pPr>
      <w:r w:rsidRPr="00B61D0A">
        <w:t xml:space="preserve">«Маска экстра» отображается всегда поверх </w:t>
      </w:r>
      <w:r w:rsidR="001C1B0C" w:rsidRPr="00B61D0A">
        <w:t>всех основных</w:t>
      </w:r>
      <w:r w:rsidRPr="00B61D0A">
        <w:t xml:space="preserve"> масок.</w:t>
      </w:r>
    </w:p>
    <w:p w:rsidR="00FB7AFB" w:rsidRPr="00B61D0A" w:rsidRDefault="00B4087C" w:rsidP="008B54A8">
      <w:pPr>
        <w:pStyle w:val="af0"/>
        <w:numPr>
          <w:ilvl w:val="3"/>
          <w:numId w:val="148"/>
        </w:numPr>
      </w:pPr>
      <w:r w:rsidRPr="00B61D0A">
        <w:t>Если масок экстра несколько, то порядок внутри группы определяется параметром «Порядок маски экстра».</w:t>
      </w:r>
    </w:p>
    <w:p w:rsidR="008B54A8" w:rsidRPr="00B61D0A" w:rsidRDefault="008B54A8" w:rsidP="008B54A8">
      <w:pPr>
        <w:pStyle w:val="af0"/>
        <w:numPr>
          <w:ilvl w:val="3"/>
          <w:numId w:val="148"/>
        </w:numPr>
      </w:pPr>
      <w:r w:rsidRPr="00B61D0A">
        <w:t>Маска отражения отображается в случае, если активна ее основная ма</w:t>
      </w:r>
      <w:r w:rsidRPr="00B61D0A">
        <w:t>с</w:t>
      </w:r>
      <w:r w:rsidRPr="00B61D0A">
        <w:t>ка и активирующая маска.</w:t>
      </w:r>
    </w:p>
    <w:p w:rsidR="008B54A8" w:rsidRPr="00B61D0A" w:rsidRDefault="001C1B0C" w:rsidP="008B54A8">
      <w:pPr>
        <w:pStyle w:val="af0"/>
        <w:numPr>
          <w:ilvl w:val="3"/>
          <w:numId w:val="148"/>
        </w:numPr>
      </w:pPr>
      <w:r w:rsidRPr="00B61D0A">
        <w:t>Маска отражения отображается всегда поверх основной маски</w:t>
      </w:r>
      <w:r w:rsidR="008B54A8" w:rsidRPr="00B61D0A">
        <w:t>.</w:t>
      </w:r>
    </w:p>
    <w:p w:rsidR="008B54A8" w:rsidRPr="00B61D0A" w:rsidRDefault="008B54A8" w:rsidP="008B54A8">
      <w:pPr>
        <w:pStyle w:val="af0"/>
        <w:numPr>
          <w:ilvl w:val="3"/>
          <w:numId w:val="148"/>
        </w:numPr>
      </w:pPr>
      <w:r w:rsidRPr="00B61D0A">
        <w:t>Если масок отражения несколько, то порядок внутри группы определ</w:t>
      </w:r>
      <w:r w:rsidRPr="00B61D0A">
        <w:t>я</w:t>
      </w:r>
      <w:r w:rsidRPr="00B61D0A">
        <w:t>ется параметром «Порядок маски отражения».</w:t>
      </w:r>
    </w:p>
    <w:p w:rsidR="008B54A8" w:rsidRPr="00B61D0A" w:rsidRDefault="008B54A8" w:rsidP="008B54A8">
      <w:pPr>
        <w:pStyle w:val="af0"/>
        <w:numPr>
          <w:ilvl w:val="3"/>
          <w:numId w:val="148"/>
        </w:numPr>
      </w:pPr>
      <w:r w:rsidRPr="00B61D0A">
        <w:t>При первоначальной загрузке страницы активируются элементы с фл</w:t>
      </w:r>
      <w:r w:rsidRPr="00B61D0A">
        <w:t>а</w:t>
      </w:r>
      <w:r w:rsidRPr="00B61D0A">
        <w:t>гом «Элемент по умолчанию».</w:t>
      </w:r>
    </w:p>
    <w:p w:rsidR="008B54A8" w:rsidRPr="00B61D0A" w:rsidRDefault="008B54A8" w:rsidP="008B54A8">
      <w:pPr>
        <w:pStyle w:val="af0"/>
        <w:numPr>
          <w:ilvl w:val="3"/>
          <w:numId w:val="148"/>
        </w:numPr>
      </w:pPr>
      <w:r w:rsidRPr="00B61D0A">
        <w:t xml:space="preserve">Конфигурация выбранных элементов сохраняется в </w:t>
      </w:r>
      <w:proofErr w:type="spellStart"/>
      <w:r w:rsidRPr="00B61D0A">
        <w:rPr>
          <w:lang w:val="en-US"/>
        </w:rPr>
        <w:t>url</w:t>
      </w:r>
      <w:proofErr w:type="spellEnd"/>
      <w:r w:rsidRPr="00B61D0A">
        <w:t xml:space="preserve"> страницы.</w:t>
      </w:r>
    </w:p>
    <w:p w:rsidR="007E77C2" w:rsidRPr="00B61D0A" w:rsidRDefault="00E41C6C" w:rsidP="007E77C2">
      <w:pPr>
        <w:rPr>
          <w:b/>
        </w:rPr>
      </w:pPr>
      <w:r w:rsidRPr="00B61D0A">
        <w:rPr>
          <w:b/>
        </w:rPr>
        <w:t>Кнопка «Сохранить или распечатать»</w:t>
      </w:r>
    </w:p>
    <w:p w:rsidR="005E2A4F" w:rsidRPr="00B61D0A" w:rsidRDefault="005E2A4F" w:rsidP="005E2A4F">
      <w:r w:rsidRPr="00B61D0A">
        <w:rPr>
          <w:i/>
        </w:rPr>
        <w:t>Эскиз в приложении:</w:t>
      </w:r>
      <w:r w:rsidRPr="00B61D0A">
        <w:t xml:space="preserve"> 3_2_2_assort_guide_pdf.</w:t>
      </w:r>
    </w:p>
    <w:p w:rsidR="008B54A8" w:rsidRPr="00B61D0A" w:rsidRDefault="008B54A8" w:rsidP="008B54A8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«Элементы гида по ассортименту», </w:t>
      </w:r>
      <w:proofErr w:type="spellStart"/>
      <w:r w:rsidRPr="00B61D0A">
        <w:t>и</w:t>
      </w:r>
      <w:r w:rsidRPr="00B61D0A">
        <w:t>н</w:t>
      </w:r>
      <w:r w:rsidRPr="00B61D0A">
        <w:t>фоблок</w:t>
      </w:r>
      <w:proofErr w:type="spellEnd"/>
      <w:r w:rsidRPr="00B61D0A">
        <w:t xml:space="preserve"> «Фасады», </w:t>
      </w:r>
      <w:proofErr w:type="spellStart"/>
      <w:r w:rsidRPr="00B61D0A">
        <w:t>инфоблок</w:t>
      </w:r>
      <w:proofErr w:type="spellEnd"/>
      <w:r w:rsidRPr="00B61D0A">
        <w:t xml:space="preserve"> «Сопутствующая продукция».</w:t>
      </w:r>
    </w:p>
    <w:p w:rsidR="008B54A8" w:rsidRPr="00B61D0A" w:rsidRDefault="008B54A8" w:rsidP="008B54A8">
      <w:pPr>
        <w:rPr>
          <w:i/>
        </w:rPr>
      </w:pPr>
      <w:r w:rsidRPr="00B61D0A">
        <w:rPr>
          <w:i/>
        </w:rPr>
        <w:t>Действия пользователя:</w:t>
      </w:r>
    </w:p>
    <w:p w:rsidR="008B54A8" w:rsidRPr="00B61D0A" w:rsidRDefault="008B54A8" w:rsidP="005E2A4F">
      <w:pPr>
        <w:pStyle w:val="af0"/>
        <w:numPr>
          <w:ilvl w:val="3"/>
          <w:numId w:val="149"/>
        </w:numPr>
      </w:pPr>
      <w:r w:rsidRPr="00B61D0A">
        <w:lastRenderedPageBreak/>
        <w:t xml:space="preserve">При нажатии на кнопку, происходит генерация </w:t>
      </w:r>
      <w:r w:rsidRPr="00B61D0A">
        <w:rPr>
          <w:lang w:val="en-US"/>
        </w:rPr>
        <w:t>PDF</w:t>
      </w:r>
      <w:r w:rsidRPr="00B61D0A">
        <w:t xml:space="preserve"> со следующей и</w:t>
      </w:r>
      <w:r w:rsidRPr="00B61D0A">
        <w:t>н</w:t>
      </w:r>
      <w:r w:rsidRPr="00B61D0A">
        <w:t>формацией:</w:t>
      </w:r>
    </w:p>
    <w:p w:rsidR="008B54A8" w:rsidRPr="00B61D0A" w:rsidRDefault="008B54A8" w:rsidP="005E2A4F">
      <w:pPr>
        <w:pStyle w:val="af0"/>
        <w:numPr>
          <w:ilvl w:val="4"/>
          <w:numId w:val="149"/>
        </w:numPr>
      </w:pPr>
      <w:r w:rsidRPr="00B61D0A">
        <w:t>логотип «</w:t>
      </w:r>
      <w:proofErr w:type="spellStart"/>
      <w:r w:rsidRPr="00B61D0A">
        <w:t>Sidak</w:t>
      </w:r>
      <w:proofErr w:type="spellEnd"/>
      <w:r w:rsidRPr="00B61D0A">
        <w:t>»;</w:t>
      </w:r>
    </w:p>
    <w:p w:rsidR="008B54A8" w:rsidRPr="00B61D0A" w:rsidRDefault="005E2A4F" w:rsidP="005E2A4F">
      <w:pPr>
        <w:pStyle w:val="af0"/>
        <w:numPr>
          <w:ilvl w:val="4"/>
          <w:numId w:val="149"/>
        </w:numPr>
      </w:pPr>
      <w:r w:rsidRPr="00B61D0A">
        <w:t>изображение из конструктора, полученное путем программного склеивания масок в одно изображение</w:t>
      </w:r>
      <w:r w:rsidR="008B54A8" w:rsidRPr="00B61D0A">
        <w:t>;</w:t>
      </w:r>
    </w:p>
    <w:p w:rsidR="008B54A8" w:rsidRPr="00B61D0A" w:rsidRDefault="006C2939" w:rsidP="005E2A4F">
      <w:pPr>
        <w:pStyle w:val="af0"/>
        <w:numPr>
          <w:ilvl w:val="4"/>
          <w:numId w:val="149"/>
        </w:numPr>
      </w:pPr>
      <w:r w:rsidRPr="00B61D0A">
        <w:t>выбранный фасад</w:t>
      </w:r>
      <w:r w:rsidR="005E2A4F" w:rsidRPr="00B61D0A">
        <w:t xml:space="preserve"> (изображение, наименование).</w:t>
      </w:r>
    </w:p>
    <w:p w:rsidR="006C2939" w:rsidRPr="00B61D0A" w:rsidRDefault="006C2939" w:rsidP="005E2A4F">
      <w:pPr>
        <w:pStyle w:val="af0"/>
        <w:numPr>
          <w:ilvl w:val="4"/>
          <w:numId w:val="149"/>
        </w:numPr>
      </w:pPr>
      <w:r w:rsidRPr="00B61D0A">
        <w:t>описание (одинаковое для одной DIY сети).</w:t>
      </w:r>
    </w:p>
    <w:p w:rsidR="00C445C4" w:rsidRPr="00B61D0A" w:rsidRDefault="00C445C4" w:rsidP="00C445C4">
      <w:pPr>
        <w:pStyle w:val="4"/>
      </w:pPr>
      <w:r w:rsidRPr="00B61D0A">
        <w:t>4) Новости</w:t>
      </w:r>
    </w:p>
    <w:p w:rsidR="006C61B5" w:rsidRPr="00B61D0A" w:rsidRDefault="006C61B5" w:rsidP="006C61B5">
      <w:r w:rsidRPr="00B61D0A">
        <w:rPr>
          <w:i/>
        </w:rPr>
        <w:t>Эскиз в приложении:</w:t>
      </w:r>
      <w:r w:rsidRPr="00B61D0A">
        <w:t xml:space="preserve"> </w:t>
      </w:r>
      <w:r w:rsidR="00900C66" w:rsidRPr="00B61D0A">
        <w:t>4_news</w:t>
      </w:r>
      <w:r w:rsidRPr="00B61D0A">
        <w:t>.</w:t>
      </w:r>
    </w:p>
    <w:p w:rsidR="006C61B5" w:rsidRPr="00B61D0A" w:rsidRDefault="006C61B5" w:rsidP="006C61B5">
      <w:r w:rsidRPr="00B61D0A">
        <w:t>Ниже описаны компоненты страницы.</w:t>
      </w:r>
    </w:p>
    <w:p w:rsidR="000E7EE5" w:rsidRPr="00B61D0A" w:rsidRDefault="000E7EE5" w:rsidP="006C61B5">
      <w:pPr>
        <w:rPr>
          <w:b/>
        </w:rPr>
      </w:pPr>
      <w:r w:rsidRPr="00B61D0A">
        <w:rPr>
          <w:b/>
        </w:rPr>
        <w:t xml:space="preserve">Список </w:t>
      </w:r>
      <w:r w:rsidR="00900C66" w:rsidRPr="00B61D0A">
        <w:rPr>
          <w:b/>
        </w:rPr>
        <w:t xml:space="preserve">анонсов </w:t>
      </w:r>
      <w:r w:rsidRPr="00B61D0A">
        <w:rPr>
          <w:b/>
        </w:rPr>
        <w:t>новостей</w:t>
      </w:r>
    </w:p>
    <w:p w:rsidR="006C61B5" w:rsidRPr="00B61D0A" w:rsidRDefault="006C61B5" w:rsidP="006C61B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900C66" w:rsidRPr="00B61D0A">
        <w:t>Новости и события</w:t>
      </w:r>
      <w:r w:rsidRPr="00B61D0A">
        <w:t>»</w:t>
      </w:r>
    </w:p>
    <w:p w:rsidR="006C61B5" w:rsidRPr="00B61D0A" w:rsidRDefault="006C61B5" w:rsidP="006C61B5">
      <w:pPr>
        <w:rPr>
          <w:i/>
        </w:rPr>
      </w:pPr>
      <w:r w:rsidRPr="00B61D0A">
        <w:rPr>
          <w:i/>
        </w:rPr>
        <w:t>Логика отображения:</w:t>
      </w:r>
    </w:p>
    <w:p w:rsidR="006C61B5" w:rsidRPr="00B61D0A" w:rsidRDefault="006C61B5" w:rsidP="008B54A8">
      <w:pPr>
        <w:pStyle w:val="af0"/>
        <w:numPr>
          <w:ilvl w:val="3"/>
          <w:numId w:val="144"/>
        </w:numPr>
      </w:pPr>
      <w:r w:rsidRPr="00B61D0A">
        <w:t xml:space="preserve">В списке отображаются только те анонсы, у которых </w:t>
      </w:r>
      <w:r w:rsidR="00900C66" w:rsidRPr="00B61D0A">
        <w:t xml:space="preserve">не </w:t>
      </w:r>
      <w:r w:rsidRPr="00B61D0A">
        <w:t>установлен флаг «</w:t>
      </w:r>
      <w:r w:rsidR="00900C66" w:rsidRPr="00B61D0A">
        <w:t>Событие</w:t>
      </w:r>
      <w:r w:rsidRPr="00B61D0A">
        <w:t>».</w:t>
      </w:r>
    </w:p>
    <w:p w:rsidR="006C61B5" w:rsidRPr="00B61D0A" w:rsidRDefault="00900C66" w:rsidP="008B54A8">
      <w:pPr>
        <w:pStyle w:val="af0"/>
        <w:numPr>
          <w:ilvl w:val="3"/>
          <w:numId w:val="144"/>
        </w:numPr>
      </w:pPr>
      <w:r w:rsidRPr="00B61D0A">
        <w:t>В списке отображается только 6 последних анонсов</w:t>
      </w:r>
      <w:r w:rsidR="006C61B5" w:rsidRPr="00B61D0A">
        <w:t>.</w:t>
      </w:r>
    </w:p>
    <w:p w:rsidR="006C61B5" w:rsidRPr="00B61D0A" w:rsidRDefault="006C61B5" w:rsidP="008B54A8">
      <w:pPr>
        <w:pStyle w:val="af0"/>
        <w:numPr>
          <w:ilvl w:val="3"/>
          <w:numId w:val="144"/>
        </w:numPr>
      </w:pPr>
      <w:r w:rsidRPr="00B61D0A">
        <w:t xml:space="preserve">Сортировка осуществляется по дате публикации. При этом </w:t>
      </w:r>
      <w:r w:rsidR="00900C66" w:rsidRPr="00B61D0A">
        <w:t>первым</w:t>
      </w:r>
      <w:r w:rsidRPr="00B61D0A">
        <w:t xml:space="preserve"> отображается самый свежий анонс.</w:t>
      </w:r>
    </w:p>
    <w:p w:rsidR="006C61B5" w:rsidRPr="00B61D0A" w:rsidRDefault="006C61B5" w:rsidP="006C61B5">
      <w:pPr>
        <w:rPr>
          <w:i/>
        </w:rPr>
      </w:pPr>
      <w:r w:rsidRPr="00B61D0A">
        <w:rPr>
          <w:i/>
        </w:rPr>
        <w:t>Действия пользователя:</w:t>
      </w:r>
    </w:p>
    <w:p w:rsidR="006C61B5" w:rsidRPr="00B61D0A" w:rsidRDefault="006C61B5" w:rsidP="008B54A8">
      <w:pPr>
        <w:pStyle w:val="af0"/>
        <w:numPr>
          <w:ilvl w:val="3"/>
          <w:numId w:val="145"/>
        </w:numPr>
      </w:pPr>
      <w:r w:rsidRPr="00B61D0A">
        <w:t>При нажатии на заголовок анонса, происходит переход на соответств</w:t>
      </w:r>
      <w:r w:rsidRPr="00B61D0A">
        <w:t>у</w:t>
      </w:r>
      <w:r w:rsidRPr="00B61D0A">
        <w:t>ющую страницу «</w:t>
      </w:r>
      <w:r w:rsidR="00900C66" w:rsidRPr="00B61D0A">
        <w:t>Новость</w:t>
      </w:r>
      <w:r w:rsidRPr="00B61D0A">
        <w:t xml:space="preserve"> </w:t>
      </w:r>
      <w:r w:rsidRPr="00B61D0A">
        <w:rPr>
          <w:lang w:val="en-US"/>
        </w:rPr>
        <w:t>N</w:t>
      </w:r>
      <w:r w:rsidRPr="00B61D0A">
        <w:t>».</w:t>
      </w:r>
    </w:p>
    <w:p w:rsidR="00900C66" w:rsidRPr="00B61D0A" w:rsidRDefault="00900C66" w:rsidP="008B54A8">
      <w:pPr>
        <w:pStyle w:val="af0"/>
        <w:numPr>
          <w:ilvl w:val="3"/>
          <w:numId w:val="145"/>
        </w:numPr>
      </w:pPr>
      <w:r w:rsidRPr="00B61D0A">
        <w:t>При нажатии на ссылку «Архив новостей», происходит переход на стр</w:t>
      </w:r>
      <w:r w:rsidRPr="00B61D0A">
        <w:t>а</w:t>
      </w:r>
      <w:r w:rsidRPr="00B61D0A">
        <w:t>ницу «Архив новостей».</w:t>
      </w:r>
    </w:p>
    <w:p w:rsidR="000E7EE5" w:rsidRPr="00B61D0A" w:rsidRDefault="000E7EE5" w:rsidP="000E7EE5">
      <w:pPr>
        <w:rPr>
          <w:b/>
        </w:rPr>
      </w:pPr>
      <w:r w:rsidRPr="00B61D0A">
        <w:rPr>
          <w:b/>
        </w:rPr>
        <w:t>Календарь событий</w:t>
      </w:r>
    </w:p>
    <w:p w:rsidR="000E7EE5" w:rsidRPr="00B61D0A" w:rsidRDefault="000E7EE5" w:rsidP="000E7EE5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</w:t>
      </w:r>
      <w:r w:rsidR="00900C66" w:rsidRPr="00B61D0A">
        <w:t>«Новости и события»</w:t>
      </w:r>
    </w:p>
    <w:p w:rsidR="000E7EE5" w:rsidRPr="00B61D0A" w:rsidRDefault="000E7EE5" w:rsidP="000E7EE5">
      <w:pPr>
        <w:rPr>
          <w:i/>
        </w:rPr>
      </w:pPr>
      <w:r w:rsidRPr="00B61D0A">
        <w:rPr>
          <w:i/>
        </w:rPr>
        <w:t>Логика отображения:</w:t>
      </w:r>
    </w:p>
    <w:p w:rsidR="000E7EE5" w:rsidRPr="00B61D0A" w:rsidRDefault="00900C66" w:rsidP="00191E85">
      <w:pPr>
        <w:pStyle w:val="af0"/>
        <w:numPr>
          <w:ilvl w:val="3"/>
          <w:numId w:val="60"/>
        </w:numPr>
      </w:pPr>
      <w:r w:rsidRPr="00B61D0A">
        <w:t>Дни, на которые выпадает событие, являются ссылками</w:t>
      </w:r>
      <w:r w:rsidR="000E7EE5" w:rsidRPr="00B61D0A">
        <w:t>.</w:t>
      </w:r>
    </w:p>
    <w:p w:rsidR="008A7232" w:rsidRPr="00B61D0A" w:rsidRDefault="008A7232" w:rsidP="00191E85">
      <w:pPr>
        <w:pStyle w:val="af0"/>
        <w:numPr>
          <w:ilvl w:val="3"/>
          <w:numId w:val="60"/>
        </w:numPr>
      </w:pPr>
      <w:r w:rsidRPr="00B61D0A">
        <w:t>Кнопка возврата к предыдущему месяцу заблокирована, если этот м</w:t>
      </w:r>
      <w:r w:rsidRPr="00B61D0A">
        <w:t>е</w:t>
      </w:r>
      <w:r w:rsidRPr="00B61D0A">
        <w:t>сяц меньше текущего.</w:t>
      </w:r>
    </w:p>
    <w:p w:rsidR="000E7EE5" w:rsidRPr="00B61D0A" w:rsidRDefault="000E7EE5" w:rsidP="000E7EE5">
      <w:pPr>
        <w:rPr>
          <w:i/>
        </w:rPr>
      </w:pPr>
      <w:r w:rsidRPr="00B61D0A">
        <w:rPr>
          <w:i/>
        </w:rPr>
        <w:t>Действия пользователя:</w:t>
      </w:r>
    </w:p>
    <w:p w:rsidR="00900C66" w:rsidRPr="00B61D0A" w:rsidRDefault="00900C66" w:rsidP="00191E85">
      <w:pPr>
        <w:pStyle w:val="af0"/>
        <w:numPr>
          <w:ilvl w:val="3"/>
          <w:numId w:val="61"/>
        </w:numPr>
      </w:pPr>
      <w:r w:rsidRPr="00B61D0A">
        <w:t xml:space="preserve">При нажатии на </w:t>
      </w:r>
      <w:r w:rsidR="008A7232" w:rsidRPr="00B61D0A">
        <w:t>дату</w:t>
      </w:r>
      <w:r w:rsidRPr="00B61D0A">
        <w:t xml:space="preserve">, </w:t>
      </w:r>
      <w:r w:rsidR="008A7232" w:rsidRPr="00B61D0A">
        <w:t>происходит обновление списка событий.</w:t>
      </w:r>
    </w:p>
    <w:p w:rsidR="000E7EE5" w:rsidRPr="00B61D0A" w:rsidRDefault="000E7EE5" w:rsidP="000E7EE5">
      <w:pPr>
        <w:rPr>
          <w:b/>
        </w:rPr>
      </w:pPr>
      <w:r w:rsidRPr="00B61D0A">
        <w:rPr>
          <w:b/>
        </w:rPr>
        <w:t>Список событий</w:t>
      </w:r>
    </w:p>
    <w:p w:rsidR="000E7EE5" w:rsidRPr="00B61D0A" w:rsidRDefault="000E7EE5" w:rsidP="000E7EE5">
      <w:r w:rsidRPr="00B61D0A">
        <w:rPr>
          <w:i/>
        </w:rPr>
        <w:t xml:space="preserve">Источник информации: </w:t>
      </w:r>
      <w:proofErr w:type="spellStart"/>
      <w:r w:rsidR="008A7232" w:rsidRPr="00B61D0A">
        <w:t>инфоблок</w:t>
      </w:r>
      <w:proofErr w:type="spellEnd"/>
      <w:r w:rsidR="008A7232" w:rsidRPr="00B61D0A">
        <w:t xml:space="preserve"> «Новости и события»</w:t>
      </w:r>
    </w:p>
    <w:p w:rsidR="000E7EE5" w:rsidRPr="00B61D0A" w:rsidRDefault="000E7EE5" w:rsidP="000E7EE5">
      <w:pPr>
        <w:rPr>
          <w:i/>
        </w:rPr>
      </w:pPr>
      <w:r w:rsidRPr="00B61D0A">
        <w:rPr>
          <w:i/>
        </w:rPr>
        <w:t>Логика отображения:</w:t>
      </w:r>
    </w:p>
    <w:p w:rsidR="000E7EE5" w:rsidRPr="00B61D0A" w:rsidRDefault="000E7EE5" w:rsidP="00191E85">
      <w:pPr>
        <w:pStyle w:val="af0"/>
        <w:numPr>
          <w:ilvl w:val="3"/>
          <w:numId w:val="62"/>
        </w:numPr>
      </w:pPr>
      <w:r w:rsidRPr="00B61D0A">
        <w:t xml:space="preserve">В списке отображаются только те анонсы, у которых </w:t>
      </w:r>
      <w:r w:rsidR="008A7232" w:rsidRPr="00B61D0A">
        <w:t>дата события со</w:t>
      </w:r>
      <w:r w:rsidR="008A7232" w:rsidRPr="00B61D0A">
        <w:t>в</w:t>
      </w:r>
      <w:r w:rsidR="008A7232" w:rsidRPr="00B61D0A">
        <w:t xml:space="preserve">падает с </w:t>
      </w:r>
      <w:proofErr w:type="gramStart"/>
      <w:r w:rsidR="008A7232" w:rsidRPr="00B61D0A">
        <w:t>выбранной</w:t>
      </w:r>
      <w:proofErr w:type="gramEnd"/>
      <w:r w:rsidR="008A7232" w:rsidRPr="00B61D0A">
        <w:t xml:space="preserve"> в календаре</w:t>
      </w:r>
      <w:r w:rsidRPr="00B61D0A">
        <w:t>.</w:t>
      </w:r>
    </w:p>
    <w:p w:rsidR="000E7EE5" w:rsidRPr="00B61D0A" w:rsidRDefault="008A7232" w:rsidP="00191E85">
      <w:pPr>
        <w:pStyle w:val="af0"/>
        <w:numPr>
          <w:ilvl w:val="3"/>
          <w:numId w:val="62"/>
        </w:numPr>
      </w:pPr>
      <w:r w:rsidRPr="00B61D0A">
        <w:t>Максимальное число анонсов не ограничено</w:t>
      </w:r>
      <w:r w:rsidR="000E7EE5" w:rsidRPr="00B61D0A">
        <w:t>.</w:t>
      </w:r>
    </w:p>
    <w:p w:rsidR="000E7EE5" w:rsidRPr="00B61D0A" w:rsidRDefault="000E7EE5" w:rsidP="00191E85">
      <w:pPr>
        <w:pStyle w:val="af0"/>
        <w:numPr>
          <w:ilvl w:val="3"/>
          <w:numId w:val="62"/>
        </w:numPr>
      </w:pPr>
      <w:r w:rsidRPr="00B61D0A">
        <w:t>Сортировка осуществляется по дате публикации. При этом первой ото</w:t>
      </w:r>
      <w:r w:rsidRPr="00B61D0A">
        <w:t>б</w:t>
      </w:r>
      <w:r w:rsidRPr="00B61D0A">
        <w:t>ражается самый свежий анонс.</w:t>
      </w:r>
    </w:p>
    <w:p w:rsidR="000E7EE5" w:rsidRPr="00B61D0A" w:rsidRDefault="000E7EE5" w:rsidP="000E7EE5">
      <w:pPr>
        <w:rPr>
          <w:i/>
        </w:rPr>
      </w:pPr>
      <w:r w:rsidRPr="00B61D0A">
        <w:rPr>
          <w:i/>
        </w:rPr>
        <w:t>Действия пользователя:</w:t>
      </w:r>
    </w:p>
    <w:p w:rsidR="000E7EE5" w:rsidRPr="00B61D0A" w:rsidRDefault="000E7EE5" w:rsidP="00191E85">
      <w:pPr>
        <w:pStyle w:val="af0"/>
        <w:numPr>
          <w:ilvl w:val="3"/>
          <w:numId w:val="63"/>
        </w:numPr>
      </w:pPr>
      <w:r w:rsidRPr="00B61D0A">
        <w:t>При нажатии на заголовок анонса, происходит переход на соответств</w:t>
      </w:r>
      <w:r w:rsidRPr="00B61D0A">
        <w:t>у</w:t>
      </w:r>
      <w:r w:rsidRPr="00B61D0A">
        <w:t>ющую страницу «</w:t>
      </w:r>
      <w:r w:rsidR="008A7232" w:rsidRPr="00B61D0A">
        <w:t>Событие</w:t>
      </w:r>
      <w:r w:rsidRPr="00B61D0A">
        <w:t xml:space="preserve"> </w:t>
      </w:r>
      <w:r w:rsidRPr="00B61D0A">
        <w:rPr>
          <w:lang w:val="en-US"/>
        </w:rPr>
        <w:t>N</w:t>
      </w:r>
      <w:r w:rsidRPr="00B61D0A">
        <w:t>».</w:t>
      </w:r>
    </w:p>
    <w:p w:rsidR="008A7232" w:rsidRPr="00B61D0A" w:rsidRDefault="008A7232" w:rsidP="008A7232">
      <w:pPr>
        <w:pStyle w:val="4"/>
      </w:pPr>
      <w:r w:rsidRPr="00B61D0A">
        <w:lastRenderedPageBreak/>
        <w:t>4.1) Новость N</w:t>
      </w:r>
    </w:p>
    <w:p w:rsidR="00D97131" w:rsidRPr="00B61D0A" w:rsidRDefault="00D97131" w:rsidP="00D97131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«Новости и события»</w:t>
      </w:r>
    </w:p>
    <w:p w:rsidR="00D97131" w:rsidRPr="00B61D0A" w:rsidRDefault="00D97131" w:rsidP="00D97131">
      <w:pPr>
        <w:rPr>
          <w:i/>
        </w:rPr>
      </w:pPr>
      <w:r w:rsidRPr="00B61D0A">
        <w:rPr>
          <w:i/>
        </w:rPr>
        <w:t>Логика отображения:</w:t>
      </w:r>
    </w:p>
    <w:p w:rsidR="00D97131" w:rsidRPr="00B61D0A" w:rsidRDefault="00D97131" w:rsidP="00191E85">
      <w:pPr>
        <w:pStyle w:val="af0"/>
        <w:numPr>
          <w:ilvl w:val="3"/>
          <w:numId w:val="64"/>
        </w:numPr>
      </w:pPr>
      <w:r w:rsidRPr="00B61D0A">
        <w:t>На странице отображается:</w:t>
      </w:r>
    </w:p>
    <w:p w:rsidR="00D97131" w:rsidRPr="00B61D0A" w:rsidRDefault="00D97131" w:rsidP="00191E85">
      <w:pPr>
        <w:pStyle w:val="af0"/>
        <w:numPr>
          <w:ilvl w:val="4"/>
          <w:numId w:val="64"/>
        </w:numPr>
      </w:pPr>
      <w:r w:rsidRPr="00B61D0A">
        <w:t>дата публикации;</w:t>
      </w:r>
    </w:p>
    <w:p w:rsidR="00D97131" w:rsidRPr="00B61D0A" w:rsidRDefault="00D97131" w:rsidP="00191E85">
      <w:pPr>
        <w:pStyle w:val="af0"/>
        <w:numPr>
          <w:ilvl w:val="4"/>
          <w:numId w:val="64"/>
        </w:numPr>
      </w:pPr>
      <w:r w:rsidRPr="00B61D0A">
        <w:t>наименование;</w:t>
      </w:r>
    </w:p>
    <w:p w:rsidR="00D97131" w:rsidRPr="00B61D0A" w:rsidRDefault="00D97131" w:rsidP="00191E85">
      <w:pPr>
        <w:pStyle w:val="af0"/>
        <w:numPr>
          <w:ilvl w:val="4"/>
          <w:numId w:val="64"/>
        </w:numPr>
      </w:pPr>
      <w:r w:rsidRPr="00B61D0A">
        <w:t>полный текст;</w:t>
      </w:r>
    </w:p>
    <w:p w:rsidR="00D97131" w:rsidRPr="00B61D0A" w:rsidRDefault="00EA7040" w:rsidP="00191E85">
      <w:pPr>
        <w:pStyle w:val="af0"/>
        <w:numPr>
          <w:ilvl w:val="4"/>
          <w:numId w:val="64"/>
        </w:numPr>
      </w:pPr>
      <w:r w:rsidRPr="00B61D0A">
        <w:t>ссылка «Вернуться к списку новостей</w:t>
      </w:r>
      <w:r w:rsidR="00D97131" w:rsidRPr="00B61D0A">
        <w:t>».</w:t>
      </w:r>
    </w:p>
    <w:p w:rsidR="00D97131" w:rsidRPr="00B61D0A" w:rsidRDefault="00D97131" w:rsidP="00D97131">
      <w:pPr>
        <w:rPr>
          <w:i/>
        </w:rPr>
      </w:pPr>
      <w:r w:rsidRPr="00B61D0A">
        <w:rPr>
          <w:i/>
        </w:rPr>
        <w:t>Действия пользователя:</w:t>
      </w:r>
    </w:p>
    <w:p w:rsidR="00D97131" w:rsidRPr="00B61D0A" w:rsidRDefault="00D97131" w:rsidP="00191E85">
      <w:pPr>
        <w:pStyle w:val="af0"/>
        <w:numPr>
          <w:ilvl w:val="3"/>
          <w:numId w:val="65"/>
        </w:numPr>
      </w:pPr>
      <w:r w:rsidRPr="00B61D0A">
        <w:t>При нажатии на ссылку «</w:t>
      </w:r>
      <w:r w:rsidR="00EA7040" w:rsidRPr="00B61D0A">
        <w:t>Вернуться к списку новостей</w:t>
      </w:r>
      <w:r w:rsidRPr="00B61D0A">
        <w:t>», пользователь попадает на страницу «</w:t>
      </w:r>
      <w:r w:rsidR="00EA7040" w:rsidRPr="00B61D0A">
        <w:t>Новости</w:t>
      </w:r>
      <w:r w:rsidRPr="00B61D0A">
        <w:t>».</w:t>
      </w:r>
    </w:p>
    <w:p w:rsidR="008A7232" w:rsidRPr="00B61D0A" w:rsidRDefault="008A7232" w:rsidP="008A7232">
      <w:pPr>
        <w:pStyle w:val="4"/>
      </w:pPr>
      <w:r w:rsidRPr="00B61D0A">
        <w:t>4.</w:t>
      </w:r>
      <w:r w:rsidR="00EA7040" w:rsidRPr="00B61D0A">
        <w:t>2</w:t>
      </w:r>
      <w:r w:rsidRPr="00B61D0A">
        <w:t>) Событие N</w:t>
      </w:r>
    </w:p>
    <w:p w:rsidR="00D97131" w:rsidRPr="00B61D0A" w:rsidRDefault="00D97131" w:rsidP="00D97131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«Новости и события»</w:t>
      </w:r>
    </w:p>
    <w:p w:rsidR="00D97131" w:rsidRPr="00B61D0A" w:rsidRDefault="00D97131" w:rsidP="00D97131">
      <w:pPr>
        <w:rPr>
          <w:i/>
        </w:rPr>
      </w:pPr>
      <w:r w:rsidRPr="00B61D0A">
        <w:rPr>
          <w:i/>
        </w:rPr>
        <w:t>Логика отображения:</w:t>
      </w:r>
    </w:p>
    <w:p w:rsidR="00D97131" w:rsidRPr="00B61D0A" w:rsidRDefault="00D97131" w:rsidP="00191E85">
      <w:pPr>
        <w:pStyle w:val="af0"/>
        <w:numPr>
          <w:ilvl w:val="3"/>
          <w:numId w:val="72"/>
        </w:numPr>
      </w:pPr>
      <w:r w:rsidRPr="00B61D0A">
        <w:t>На странице отображается:</w:t>
      </w:r>
    </w:p>
    <w:p w:rsidR="00D97131" w:rsidRPr="00B61D0A" w:rsidRDefault="00D97131" w:rsidP="00191E85">
      <w:pPr>
        <w:pStyle w:val="af0"/>
        <w:numPr>
          <w:ilvl w:val="4"/>
          <w:numId w:val="72"/>
        </w:numPr>
      </w:pPr>
      <w:r w:rsidRPr="00B61D0A">
        <w:t xml:space="preserve">дата </w:t>
      </w:r>
      <w:r w:rsidR="00EA7040" w:rsidRPr="00B61D0A">
        <w:t>события</w:t>
      </w:r>
      <w:r w:rsidRPr="00B61D0A">
        <w:t>;</w:t>
      </w:r>
    </w:p>
    <w:p w:rsidR="00D97131" w:rsidRPr="00B61D0A" w:rsidRDefault="00D97131" w:rsidP="00191E85">
      <w:pPr>
        <w:pStyle w:val="af0"/>
        <w:numPr>
          <w:ilvl w:val="4"/>
          <w:numId w:val="72"/>
        </w:numPr>
      </w:pPr>
      <w:r w:rsidRPr="00B61D0A">
        <w:t xml:space="preserve">наименование </w:t>
      </w:r>
      <w:r w:rsidR="00EA7040" w:rsidRPr="00B61D0A">
        <w:t>события</w:t>
      </w:r>
      <w:r w:rsidRPr="00B61D0A">
        <w:t>;</w:t>
      </w:r>
    </w:p>
    <w:p w:rsidR="00D97131" w:rsidRPr="00B61D0A" w:rsidRDefault="00D97131" w:rsidP="00191E85">
      <w:pPr>
        <w:pStyle w:val="af0"/>
        <w:numPr>
          <w:ilvl w:val="4"/>
          <w:numId w:val="72"/>
        </w:numPr>
      </w:pPr>
      <w:r w:rsidRPr="00B61D0A">
        <w:t>полный текст;</w:t>
      </w:r>
    </w:p>
    <w:p w:rsidR="00D97131" w:rsidRPr="00B61D0A" w:rsidRDefault="00D97131" w:rsidP="00191E85">
      <w:pPr>
        <w:pStyle w:val="af0"/>
        <w:numPr>
          <w:ilvl w:val="4"/>
          <w:numId w:val="72"/>
        </w:numPr>
      </w:pPr>
      <w:r w:rsidRPr="00B61D0A">
        <w:t>ссылка «</w:t>
      </w:r>
      <w:r w:rsidR="00EA7040" w:rsidRPr="00B61D0A">
        <w:t>Вернуться к списку новостей</w:t>
      </w:r>
      <w:r w:rsidRPr="00B61D0A">
        <w:t>».</w:t>
      </w:r>
    </w:p>
    <w:p w:rsidR="00D97131" w:rsidRPr="00B61D0A" w:rsidRDefault="00D97131" w:rsidP="00D97131">
      <w:pPr>
        <w:rPr>
          <w:i/>
        </w:rPr>
      </w:pPr>
      <w:r w:rsidRPr="00B61D0A">
        <w:rPr>
          <w:i/>
        </w:rPr>
        <w:t>Действия пользователя:</w:t>
      </w:r>
    </w:p>
    <w:p w:rsidR="00D97131" w:rsidRPr="00B61D0A" w:rsidRDefault="00D97131" w:rsidP="00191E85">
      <w:pPr>
        <w:pStyle w:val="af0"/>
        <w:numPr>
          <w:ilvl w:val="3"/>
          <w:numId w:val="73"/>
        </w:numPr>
      </w:pPr>
      <w:r w:rsidRPr="00B61D0A">
        <w:t>При нажатии на ссылку «</w:t>
      </w:r>
      <w:r w:rsidR="00EA7040" w:rsidRPr="00B61D0A">
        <w:t>Вернуться к списку новостей</w:t>
      </w:r>
      <w:r w:rsidRPr="00B61D0A">
        <w:t>», пользователь попадает на страницу «</w:t>
      </w:r>
      <w:r w:rsidR="00EA7040" w:rsidRPr="00B61D0A">
        <w:t>Новости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>4.</w:t>
      </w:r>
      <w:r w:rsidR="008A7232" w:rsidRPr="00B61D0A">
        <w:t>3</w:t>
      </w:r>
      <w:r w:rsidRPr="00B61D0A">
        <w:t>) Архив новостей</w:t>
      </w:r>
    </w:p>
    <w:p w:rsidR="00EA7040" w:rsidRPr="00B61D0A" w:rsidRDefault="00EA7040" w:rsidP="00EA7040">
      <w:r w:rsidRPr="00B61D0A">
        <w:t>Ниже описаны компоненты страницы.</w:t>
      </w:r>
    </w:p>
    <w:p w:rsidR="00EA7040" w:rsidRPr="00B61D0A" w:rsidRDefault="00EA7040" w:rsidP="00EA7040">
      <w:pPr>
        <w:rPr>
          <w:b/>
        </w:rPr>
      </w:pPr>
      <w:r w:rsidRPr="00B61D0A">
        <w:rPr>
          <w:b/>
        </w:rPr>
        <w:t>Список анонсов новостей</w:t>
      </w:r>
    </w:p>
    <w:p w:rsidR="00EA7040" w:rsidRPr="00B61D0A" w:rsidRDefault="00EA7040" w:rsidP="00EA7040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«Новости и события»</w:t>
      </w:r>
    </w:p>
    <w:p w:rsidR="00EA7040" w:rsidRPr="00B61D0A" w:rsidRDefault="00EA7040" w:rsidP="00EA7040">
      <w:pPr>
        <w:rPr>
          <w:i/>
        </w:rPr>
      </w:pPr>
      <w:r w:rsidRPr="00B61D0A">
        <w:rPr>
          <w:i/>
        </w:rPr>
        <w:t>Логика отображения:</w:t>
      </w:r>
    </w:p>
    <w:p w:rsidR="00EA7040" w:rsidRPr="00B61D0A" w:rsidRDefault="00EA7040" w:rsidP="00191E85">
      <w:pPr>
        <w:pStyle w:val="af0"/>
        <w:numPr>
          <w:ilvl w:val="3"/>
          <w:numId w:val="66"/>
        </w:numPr>
      </w:pPr>
      <w:r w:rsidRPr="00B61D0A">
        <w:t>В списке отображаются только те анонсы, у которых не установлен флаг «Событие».</w:t>
      </w:r>
    </w:p>
    <w:p w:rsidR="00EA7040" w:rsidRPr="00B61D0A" w:rsidRDefault="00EA7040" w:rsidP="00191E85">
      <w:pPr>
        <w:pStyle w:val="af0"/>
        <w:numPr>
          <w:ilvl w:val="3"/>
          <w:numId w:val="66"/>
        </w:numPr>
      </w:pPr>
      <w:r w:rsidRPr="00B61D0A">
        <w:t>Если число анонсов превышает 10, то отображается пагинация. На ка</w:t>
      </w:r>
      <w:r w:rsidRPr="00B61D0A">
        <w:t>ж</w:t>
      </w:r>
      <w:r w:rsidRPr="00B61D0A">
        <w:t xml:space="preserve">дой странице пагинации отображается по 10 анонсов. Каждая страница имеет </w:t>
      </w:r>
      <w:proofErr w:type="gramStart"/>
      <w:r w:rsidRPr="00B61D0A">
        <w:t>собственный</w:t>
      </w:r>
      <w:proofErr w:type="gramEnd"/>
      <w:r w:rsidRPr="00B61D0A">
        <w:t xml:space="preserve"> </w:t>
      </w:r>
      <w:r w:rsidRPr="00B61D0A">
        <w:rPr>
          <w:lang w:val="en-US"/>
        </w:rPr>
        <w:t>URL</w:t>
      </w:r>
      <w:r w:rsidRPr="00B61D0A">
        <w:t>.</w:t>
      </w:r>
    </w:p>
    <w:p w:rsidR="00EA7040" w:rsidRPr="00B61D0A" w:rsidRDefault="00EA7040" w:rsidP="00191E85">
      <w:pPr>
        <w:pStyle w:val="af0"/>
        <w:numPr>
          <w:ilvl w:val="3"/>
          <w:numId w:val="66"/>
        </w:numPr>
      </w:pPr>
      <w:r w:rsidRPr="00B61D0A">
        <w:t>Сортировка осуществляется по дате публикации. При этом первым отображается самый свежий анонс.</w:t>
      </w:r>
    </w:p>
    <w:p w:rsidR="00EA7040" w:rsidRPr="00B61D0A" w:rsidRDefault="00EA7040" w:rsidP="00EA7040">
      <w:pPr>
        <w:rPr>
          <w:i/>
        </w:rPr>
      </w:pPr>
      <w:r w:rsidRPr="00B61D0A">
        <w:rPr>
          <w:i/>
        </w:rPr>
        <w:t>Действия пользователя:</w:t>
      </w:r>
    </w:p>
    <w:p w:rsidR="00EA7040" w:rsidRPr="00B61D0A" w:rsidRDefault="00EA7040" w:rsidP="00191E85">
      <w:pPr>
        <w:pStyle w:val="af0"/>
        <w:numPr>
          <w:ilvl w:val="3"/>
          <w:numId w:val="67"/>
        </w:numPr>
      </w:pPr>
      <w:r w:rsidRPr="00B61D0A">
        <w:t>При нажатии на заголовок анонса, происходит переход на соответств</w:t>
      </w:r>
      <w:r w:rsidRPr="00B61D0A">
        <w:t>у</w:t>
      </w:r>
      <w:r w:rsidRPr="00B61D0A">
        <w:t xml:space="preserve">ющую страницу «Новость 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>5) Поддержка</w:t>
      </w:r>
    </w:p>
    <w:p w:rsidR="00D37137" w:rsidRPr="00B61D0A" w:rsidRDefault="00D37137" w:rsidP="00D37137">
      <w:r w:rsidRPr="00B61D0A">
        <w:t xml:space="preserve">Данная страница не имеет </w:t>
      </w:r>
      <w:proofErr w:type="gramStart"/>
      <w:r w:rsidRPr="00B61D0A">
        <w:t>собственного</w:t>
      </w:r>
      <w:proofErr w:type="gramEnd"/>
      <w:r w:rsidRPr="00B61D0A">
        <w:t xml:space="preserve"> контента, и при переходе на нее посетитель автоматически перенаправляется на первую страницу «Катег</w:t>
      </w:r>
      <w:r w:rsidRPr="00B61D0A">
        <w:t>о</w:t>
      </w:r>
      <w:r w:rsidRPr="00B61D0A">
        <w:t xml:space="preserve">рия знаний 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lastRenderedPageBreak/>
        <w:t>5.1) Категория знаний N</w:t>
      </w:r>
    </w:p>
    <w:p w:rsidR="00D37137" w:rsidRPr="00B61D0A" w:rsidRDefault="00D37137" w:rsidP="00D37137">
      <w:r w:rsidRPr="00B61D0A">
        <w:rPr>
          <w:i/>
        </w:rPr>
        <w:t>Эскиз в приложении:</w:t>
      </w:r>
      <w:r w:rsidRPr="00B61D0A">
        <w:t xml:space="preserve"> 5_1_knowledge_n.</w:t>
      </w:r>
    </w:p>
    <w:p w:rsidR="00D37137" w:rsidRPr="00B61D0A" w:rsidRDefault="00D37137" w:rsidP="00D37137">
      <w:r w:rsidRPr="00B61D0A">
        <w:t>Ниже описаны компоненты страницы.</w:t>
      </w:r>
    </w:p>
    <w:p w:rsidR="00F86234" w:rsidRPr="00B61D0A" w:rsidRDefault="00F86234" w:rsidP="00F86234">
      <w:pPr>
        <w:rPr>
          <w:b/>
        </w:rPr>
      </w:pPr>
      <w:r w:rsidRPr="00B61D0A">
        <w:rPr>
          <w:b/>
        </w:rPr>
        <w:t>Список анонсов статей</w:t>
      </w:r>
    </w:p>
    <w:p w:rsidR="00F86234" w:rsidRPr="00B61D0A" w:rsidRDefault="00F86234" w:rsidP="00F86234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«Блог и поддержка»</w:t>
      </w:r>
    </w:p>
    <w:p w:rsidR="00F86234" w:rsidRPr="00B61D0A" w:rsidRDefault="00F86234" w:rsidP="00F86234">
      <w:pPr>
        <w:rPr>
          <w:i/>
        </w:rPr>
      </w:pPr>
      <w:r w:rsidRPr="00B61D0A">
        <w:rPr>
          <w:i/>
        </w:rPr>
        <w:t>Логика отображения:</w:t>
      </w:r>
    </w:p>
    <w:p w:rsidR="00F86234" w:rsidRPr="00B61D0A" w:rsidRDefault="00F86234" w:rsidP="00191E85">
      <w:pPr>
        <w:pStyle w:val="af0"/>
        <w:numPr>
          <w:ilvl w:val="3"/>
          <w:numId w:val="68"/>
        </w:numPr>
      </w:pPr>
      <w:r w:rsidRPr="00B61D0A">
        <w:t>В списке отображаются только те анонсы, у которых установлен флаг «Показывать в поддержке».</w:t>
      </w:r>
    </w:p>
    <w:p w:rsidR="00F86234" w:rsidRPr="00B61D0A" w:rsidRDefault="00F86234" w:rsidP="00191E85">
      <w:pPr>
        <w:pStyle w:val="af0"/>
        <w:numPr>
          <w:ilvl w:val="3"/>
          <w:numId w:val="68"/>
        </w:numPr>
      </w:pPr>
      <w:r w:rsidRPr="00B61D0A">
        <w:t>Если число анонсов превышает 10, то отображается пагинация. На ка</w:t>
      </w:r>
      <w:r w:rsidRPr="00B61D0A">
        <w:t>ж</w:t>
      </w:r>
      <w:r w:rsidRPr="00B61D0A">
        <w:t xml:space="preserve">дой странице пагинации отображается по 10 анонсов. Каждая страница имеет </w:t>
      </w:r>
      <w:proofErr w:type="gramStart"/>
      <w:r w:rsidRPr="00B61D0A">
        <w:t>собственный</w:t>
      </w:r>
      <w:proofErr w:type="gramEnd"/>
      <w:r w:rsidRPr="00B61D0A">
        <w:t xml:space="preserve"> </w:t>
      </w:r>
      <w:r w:rsidRPr="00B61D0A">
        <w:rPr>
          <w:lang w:val="en-US"/>
        </w:rPr>
        <w:t>URL</w:t>
      </w:r>
      <w:r w:rsidRPr="00B61D0A">
        <w:t>.</w:t>
      </w:r>
    </w:p>
    <w:p w:rsidR="00F86234" w:rsidRPr="00B61D0A" w:rsidRDefault="00F86234" w:rsidP="00191E85">
      <w:pPr>
        <w:pStyle w:val="af0"/>
        <w:numPr>
          <w:ilvl w:val="3"/>
          <w:numId w:val="68"/>
        </w:numPr>
      </w:pPr>
      <w:r w:rsidRPr="00B61D0A">
        <w:t>Сортировка осуществляется по дате публикации. При этом первым отображается самый свежий анонс.</w:t>
      </w:r>
    </w:p>
    <w:p w:rsidR="0013194F" w:rsidRPr="00B61D0A" w:rsidRDefault="0013194F" w:rsidP="00191E85">
      <w:pPr>
        <w:pStyle w:val="af0"/>
        <w:numPr>
          <w:ilvl w:val="3"/>
          <w:numId w:val="68"/>
        </w:numPr>
      </w:pPr>
      <w:r w:rsidRPr="00B61D0A">
        <w:t xml:space="preserve">Изображение, которое будет отображаться в качестве </w:t>
      </w:r>
      <w:proofErr w:type="gramStart"/>
      <w:r w:rsidRPr="00B61D0A">
        <w:t>уменьшенного</w:t>
      </w:r>
      <w:proofErr w:type="gramEnd"/>
      <w:r w:rsidRPr="00B61D0A">
        <w:t xml:space="preserve">, устанавливается в </w:t>
      </w:r>
      <w:r w:rsidRPr="00B61D0A">
        <w:rPr>
          <w:lang w:val="en-US"/>
        </w:rPr>
        <w:t>CMS</w:t>
      </w:r>
      <w:r w:rsidRPr="00B61D0A">
        <w:t xml:space="preserve"> в галерее изображений статьи.</w:t>
      </w:r>
    </w:p>
    <w:p w:rsidR="00F86234" w:rsidRPr="00B61D0A" w:rsidRDefault="00F86234" w:rsidP="00F86234">
      <w:pPr>
        <w:rPr>
          <w:i/>
        </w:rPr>
      </w:pPr>
      <w:r w:rsidRPr="00B61D0A">
        <w:rPr>
          <w:i/>
        </w:rPr>
        <w:t>Действия пользователя:</w:t>
      </w:r>
    </w:p>
    <w:p w:rsidR="00F86234" w:rsidRPr="00B61D0A" w:rsidRDefault="00F86234" w:rsidP="0054163F">
      <w:pPr>
        <w:pStyle w:val="af0"/>
        <w:ind w:left="2835"/>
      </w:pPr>
      <w:r w:rsidRPr="00B61D0A">
        <w:t>При нажатии на заголовок или изображение (изображение видео) ано</w:t>
      </w:r>
      <w:r w:rsidRPr="00B61D0A">
        <w:t>н</w:t>
      </w:r>
      <w:r w:rsidRPr="00B61D0A">
        <w:t xml:space="preserve">са, происходит переход на соответствующую страницу «Статья </w:t>
      </w:r>
      <w:r w:rsidRPr="00B61D0A">
        <w:rPr>
          <w:lang w:val="en-US"/>
        </w:rPr>
        <w:t>N</w:t>
      </w:r>
      <w:r w:rsidRPr="00B61D0A">
        <w:t>».</w:t>
      </w:r>
    </w:p>
    <w:p w:rsidR="00F86234" w:rsidRPr="00B61D0A" w:rsidRDefault="00F86234" w:rsidP="00F86234">
      <w:pPr>
        <w:rPr>
          <w:b/>
        </w:rPr>
      </w:pPr>
      <w:r w:rsidRPr="00B61D0A">
        <w:rPr>
          <w:b/>
        </w:rPr>
        <w:t>Форма поиска</w:t>
      </w:r>
    </w:p>
    <w:p w:rsidR="00F86234" w:rsidRPr="00B61D0A" w:rsidRDefault="00F86234" w:rsidP="00F86234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«Блог и поддержка»</w:t>
      </w:r>
    </w:p>
    <w:p w:rsidR="00F86234" w:rsidRPr="00B61D0A" w:rsidRDefault="00F86234" w:rsidP="00F86234">
      <w:pPr>
        <w:rPr>
          <w:i/>
        </w:rPr>
      </w:pPr>
      <w:r w:rsidRPr="00B61D0A">
        <w:rPr>
          <w:i/>
        </w:rPr>
        <w:t>Действия пользователя:</w:t>
      </w:r>
    </w:p>
    <w:p w:rsidR="00F86234" w:rsidRPr="00B61D0A" w:rsidRDefault="00F86234" w:rsidP="00191E85">
      <w:pPr>
        <w:pStyle w:val="af0"/>
        <w:numPr>
          <w:ilvl w:val="3"/>
          <w:numId w:val="70"/>
        </w:numPr>
      </w:pPr>
      <w:r w:rsidRPr="00B61D0A">
        <w:t>При нажатии на кнопку «Найти», происходит переход на страницу «Р</w:t>
      </w:r>
      <w:r w:rsidRPr="00B61D0A">
        <w:t>е</w:t>
      </w:r>
      <w:r w:rsidRPr="00B61D0A">
        <w:t>зультаты поиска» с соответствующей поисковой фразой.</w:t>
      </w:r>
    </w:p>
    <w:p w:rsidR="009F3757" w:rsidRPr="00B61D0A" w:rsidRDefault="009F3757" w:rsidP="00807AE8">
      <w:pPr>
        <w:rPr>
          <w:b/>
        </w:rPr>
      </w:pPr>
      <w:r w:rsidRPr="00B61D0A">
        <w:rPr>
          <w:b/>
        </w:rPr>
        <w:t xml:space="preserve">Ссылка </w:t>
      </w:r>
      <w:r w:rsidR="00807AE8" w:rsidRPr="00B61D0A">
        <w:rPr>
          <w:b/>
        </w:rPr>
        <w:t>«Задать свой вопрос»</w:t>
      </w:r>
    </w:p>
    <w:p w:rsidR="00807AE8" w:rsidRPr="00B61D0A" w:rsidRDefault="00807AE8" w:rsidP="00807AE8">
      <w:pPr>
        <w:rPr>
          <w:i/>
        </w:rPr>
      </w:pPr>
      <w:r w:rsidRPr="00B61D0A">
        <w:rPr>
          <w:i/>
        </w:rPr>
        <w:t>Действия пользователя:</w:t>
      </w:r>
    </w:p>
    <w:p w:rsidR="00807AE8" w:rsidRPr="00B61D0A" w:rsidRDefault="00807AE8" w:rsidP="00191E85">
      <w:pPr>
        <w:pStyle w:val="af0"/>
        <w:numPr>
          <w:ilvl w:val="3"/>
          <w:numId w:val="79"/>
        </w:numPr>
      </w:pPr>
      <w:r w:rsidRPr="00B61D0A">
        <w:t>При нажатии на ссылку «Задать свой вопрос», происходит переход на страницу «Задать вопрос».</w:t>
      </w:r>
    </w:p>
    <w:p w:rsidR="00C445C4" w:rsidRPr="00B61D0A" w:rsidRDefault="00C445C4" w:rsidP="00C445C4">
      <w:pPr>
        <w:pStyle w:val="4"/>
      </w:pPr>
      <w:r w:rsidRPr="00B61D0A">
        <w:t>5.1.1) Статья N</w:t>
      </w:r>
    </w:p>
    <w:p w:rsidR="0013194F" w:rsidRPr="00B61D0A" w:rsidRDefault="0013194F" w:rsidP="0013194F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«Блог и поддержка»</w:t>
      </w:r>
    </w:p>
    <w:p w:rsidR="0013194F" w:rsidRPr="00B61D0A" w:rsidRDefault="0013194F" w:rsidP="0013194F">
      <w:pPr>
        <w:rPr>
          <w:i/>
        </w:rPr>
      </w:pPr>
      <w:r w:rsidRPr="00B61D0A">
        <w:rPr>
          <w:i/>
        </w:rPr>
        <w:t>Логика отображения:</w:t>
      </w:r>
    </w:p>
    <w:p w:rsidR="0013194F" w:rsidRPr="00B61D0A" w:rsidRDefault="0013194F" w:rsidP="00191E85">
      <w:pPr>
        <w:pStyle w:val="af0"/>
        <w:numPr>
          <w:ilvl w:val="3"/>
          <w:numId w:val="74"/>
        </w:numPr>
      </w:pPr>
      <w:r w:rsidRPr="00B61D0A">
        <w:t>На странице отображается:</w:t>
      </w:r>
    </w:p>
    <w:p w:rsidR="0013194F" w:rsidRPr="00B61D0A" w:rsidRDefault="0013194F" w:rsidP="00191E85">
      <w:pPr>
        <w:pStyle w:val="af0"/>
        <w:numPr>
          <w:ilvl w:val="4"/>
          <w:numId w:val="74"/>
        </w:numPr>
      </w:pPr>
      <w:r w:rsidRPr="00B61D0A">
        <w:t>наименование;</w:t>
      </w:r>
    </w:p>
    <w:p w:rsidR="0013194F" w:rsidRPr="00B61D0A" w:rsidRDefault="0013194F" w:rsidP="00191E85">
      <w:pPr>
        <w:pStyle w:val="af0"/>
        <w:numPr>
          <w:ilvl w:val="4"/>
          <w:numId w:val="74"/>
        </w:numPr>
      </w:pPr>
      <w:r w:rsidRPr="00B61D0A">
        <w:t>галерея изображений/видео;</w:t>
      </w:r>
    </w:p>
    <w:p w:rsidR="0013194F" w:rsidRPr="00B61D0A" w:rsidRDefault="0013194F" w:rsidP="00191E85">
      <w:pPr>
        <w:pStyle w:val="af0"/>
        <w:numPr>
          <w:ilvl w:val="4"/>
          <w:numId w:val="74"/>
        </w:numPr>
      </w:pPr>
      <w:r w:rsidRPr="00B61D0A">
        <w:t>полный текст;</w:t>
      </w:r>
    </w:p>
    <w:p w:rsidR="0013194F" w:rsidRPr="00B61D0A" w:rsidRDefault="0013194F" w:rsidP="00191E85">
      <w:pPr>
        <w:pStyle w:val="af0"/>
        <w:numPr>
          <w:ilvl w:val="4"/>
          <w:numId w:val="74"/>
        </w:numPr>
      </w:pPr>
      <w:r w:rsidRPr="00B61D0A">
        <w:t>ссылка «Посмотреть все материалы раздела».</w:t>
      </w:r>
    </w:p>
    <w:p w:rsidR="0013194F" w:rsidRPr="00B61D0A" w:rsidRDefault="0013194F" w:rsidP="0013194F">
      <w:pPr>
        <w:rPr>
          <w:i/>
        </w:rPr>
      </w:pPr>
      <w:r w:rsidRPr="00B61D0A">
        <w:rPr>
          <w:i/>
        </w:rPr>
        <w:t>Действия пользователя:</w:t>
      </w:r>
    </w:p>
    <w:p w:rsidR="0013194F" w:rsidRPr="00B61D0A" w:rsidRDefault="0013194F" w:rsidP="00191E85">
      <w:pPr>
        <w:pStyle w:val="af0"/>
        <w:numPr>
          <w:ilvl w:val="3"/>
          <w:numId w:val="75"/>
        </w:numPr>
      </w:pPr>
      <w:r w:rsidRPr="00B61D0A">
        <w:t>При нажатии на ссылку «Посмотреть все материалы раздела», польз</w:t>
      </w:r>
      <w:r w:rsidRPr="00B61D0A">
        <w:t>о</w:t>
      </w:r>
      <w:r w:rsidRPr="00B61D0A">
        <w:t xml:space="preserve">ватель попадает на соответствующую страницу «Категория знаний 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 xml:space="preserve">5.2) </w:t>
      </w:r>
      <w:proofErr w:type="spellStart"/>
      <w:r w:rsidRPr="00B61D0A">
        <w:t>Вебинары</w:t>
      </w:r>
      <w:proofErr w:type="spellEnd"/>
    </w:p>
    <w:p w:rsidR="0013194F" w:rsidRPr="00B61D0A" w:rsidRDefault="0013194F" w:rsidP="0013194F">
      <w:r w:rsidRPr="00B61D0A">
        <w:rPr>
          <w:i/>
        </w:rPr>
        <w:t>Эскиз в приложении:</w:t>
      </w:r>
      <w:r w:rsidRPr="00B61D0A">
        <w:t xml:space="preserve"> </w:t>
      </w:r>
      <w:r w:rsidR="0039084A" w:rsidRPr="00B61D0A">
        <w:t>5_2_vebinars</w:t>
      </w:r>
      <w:r w:rsidRPr="00B61D0A">
        <w:t>.</w:t>
      </w:r>
    </w:p>
    <w:p w:rsidR="0013194F" w:rsidRPr="00B61D0A" w:rsidRDefault="0013194F" w:rsidP="0013194F">
      <w:r w:rsidRPr="00B61D0A">
        <w:lastRenderedPageBreak/>
        <w:t>Ниже описаны компоненты страницы.</w:t>
      </w:r>
    </w:p>
    <w:p w:rsidR="0013194F" w:rsidRPr="00B61D0A" w:rsidRDefault="0013194F" w:rsidP="0013194F">
      <w:pPr>
        <w:rPr>
          <w:b/>
        </w:rPr>
      </w:pPr>
      <w:r w:rsidRPr="00B61D0A">
        <w:rPr>
          <w:b/>
        </w:rPr>
        <w:t xml:space="preserve">Список </w:t>
      </w:r>
      <w:proofErr w:type="spellStart"/>
      <w:r w:rsidR="0039084A" w:rsidRPr="00B61D0A">
        <w:rPr>
          <w:b/>
        </w:rPr>
        <w:t>вебинаров</w:t>
      </w:r>
      <w:proofErr w:type="spellEnd"/>
    </w:p>
    <w:p w:rsidR="0013194F" w:rsidRPr="00B61D0A" w:rsidRDefault="0013194F" w:rsidP="0013194F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proofErr w:type="spellStart"/>
      <w:r w:rsidR="0039084A" w:rsidRPr="00B61D0A">
        <w:t>Вебинары</w:t>
      </w:r>
      <w:proofErr w:type="spellEnd"/>
      <w:r w:rsidRPr="00B61D0A">
        <w:t>»</w:t>
      </w:r>
    </w:p>
    <w:p w:rsidR="0013194F" w:rsidRPr="00B61D0A" w:rsidRDefault="0013194F" w:rsidP="0013194F">
      <w:pPr>
        <w:rPr>
          <w:i/>
        </w:rPr>
      </w:pPr>
      <w:r w:rsidRPr="00B61D0A">
        <w:rPr>
          <w:i/>
        </w:rPr>
        <w:t>Логика отображения:</w:t>
      </w:r>
    </w:p>
    <w:p w:rsidR="0013194F" w:rsidRPr="00B61D0A" w:rsidRDefault="0039084A" w:rsidP="00191E85">
      <w:pPr>
        <w:pStyle w:val="af0"/>
        <w:numPr>
          <w:ilvl w:val="3"/>
          <w:numId w:val="76"/>
        </w:numPr>
      </w:pPr>
      <w:r w:rsidRPr="00B61D0A">
        <w:t xml:space="preserve">Максимальное число </w:t>
      </w:r>
      <w:proofErr w:type="spellStart"/>
      <w:r w:rsidRPr="00B61D0A">
        <w:t>вебинаров</w:t>
      </w:r>
      <w:proofErr w:type="spellEnd"/>
      <w:r w:rsidRPr="00B61D0A">
        <w:t xml:space="preserve"> в списке не ограничено</w:t>
      </w:r>
      <w:r w:rsidR="0013194F" w:rsidRPr="00B61D0A">
        <w:t>.</w:t>
      </w:r>
    </w:p>
    <w:p w:rsidR="0013194F" w:rsidRPr="00B61D0A" w:rsidRDefault="0013194F" w:rsidP="00191E85">
      <w:pPr>
        <w:pStyle w:val="af0"/>
        <w:numPr>
          <w:ilvl w:val="3"/>
          <w:numId w:val="76"/>
        </w:numPr>
      </w:pPr>
      <w:r w:rsidRPr="00B61D0A">
        <w:t xml:space="preserve">Сортировка осуществляется по дате </w:t>
      </w:r>
      <w:r w:rsidR="0039084A" w:rsidRPr="00B61D0A">
        <w:t>проведения</w:t>
      </w:r>
      <w:r w:rsidRPr="00B61D0A">
        <w:t xml:space="preserve">. При этом первым отображается </w:t>
      </w:r>
      <w:proofErr w:type="gramStart"/>
      <w:r w:rsidRPr="00B61D0A">
        <w:t>самый</w:t>
      </w:r>
      <w:proofErr w:type="gramEnd"/>
      <w:r w:rsidRPr="00B61D0A">
        <w:t xml:space="preserve"> </w:t>
      </w:r>
      <w:r w:rsidR="0039084A" w:rsidRPr="00B61D0A">
        <w:t>ближайший</w:t>
      </w:r>
      <w:r w:rsidR="002966BE" w:rsidRPr="00B61D0A">
        <w:t xml:space="preserve"> </w:t>
      </w:r>
      <w:proofErr w:type="spellStart"/>
      <w:r w:rsidR="002966BE" w:rsidRPr="00B61D0A">
        <w:t>вебинар</w:t>
      </w:r>
      <w:proofErr w:type="spellEnd"/>
      <w:r w:rsidRPr="00B61D0A">
        <w:t>.</w:t>
      </w:r>
    </w:p>
    <w:p w:rsidR="002966BE" w:rsidRPr="00B61D0A" w:rsidRDefault="002966BE" w:rsidP="00191E85">
      <w:pPr>
        <w:pStyle w:val="af0"/>
        <w:numPr>
          <w:ilvl w:val="3"/>
          <w:numId w:val="76"/>
        </w:numPr>
      </w:pPr>
      <w:r w:rsidRPr="00B61D0A">
        <w:t xml:space="preserve">Если в списке нет </w:t>
      </w:r>
      <w:proofErr w:type="spellStart"/>
      <w:r w:rsidRPr="00B61D0A">
        <w:t>вебинаров</w:t>
      </w:r>
      <w:proofErr w:type="spellEnd"/>
      <w:r w:rsidRPr="00B61D0A">
        <w:t>, то соответствующий пункт меню не ото</w:t>
      </w:r>
      <w:r w:rsidRPr="00B61D0A">
        <w:t>б</w:t>
      </w:r>
      <w:r w:rsidRPr="00B61D0A">
        <w:t>ражается.</w:t>
      </w:r>
    </w:p>
    <w:p w:rsidR="0039084A" w:rsidRPr="00B61D0A" w:rsidRDefault="0039084A" w:rsidP="0039084A">
      <w:pPr>
        <w:rPr>
          <w:b/>
        </w:rPr>
      </w:pPr>
      <w:r w:rsidRPr="00B61D0A">
        <w:rPr>
          <w:b/>
        </w:rPr>
        <w:t>Форма «</w:t>
      </w:r>
      <w:r w:rsidR="002966BE" w:rsidRPr="00B61D0A">
        <w:rPr>
          <w:b/>
        </w:rPr>
        <w:t xml:space="preserve">Записаться на </w:t>
      </w:r>
      <w:proofErr w:type="spellStart"/>
      <w:r w:rsidR="002966BE" w:rsidRPr="00B61D0A">
        <w:rPr>
          <w:b/>
        </w:rPr>
        <w:t>вебинар</w:t>
      </w:r>
      <w:proofErr w:type="spellEnd"/>
      <w:r w:rsidRPr="00B61D0A">
        <w:rPr>
          <w:b/>
        </w:rPr>
        <w:t>»</w:t>
      </w:r>
    </w:p>
    <w:p w:rsidR="0039084A" w:rsidRPr="00B61D0A" w:rsidRDefault="0039084A" w:rsidP="0039084A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2966BE" w:rsidRPr="00B61D0A">
        <w:t xml:space="preserve">Заявки на </w:t>
      </w:r>
      <w:proofErr w:type="spellStart"/>
      <w:r w:rsidR="002966BE" w:rsidRPr="00B61D0A">
        <w:t>вебинары</w:t>
      </w:r>
      <w:proofErr w:type="spellEnd"/>
      <w:r w:rsidRPr="00B61D0A">
        <w:t>»</w:t>
      </w:r>
    </w:p>
    <w:p w:rsidR="0039084A" w:rsidRPr="00B61D0A" w:rsidRDefault="0039084A" w:rsidP="0039084A">
      <w:pPr>
        <w:rPr>
          <w:i/>
        </w:rPr>
      </w:pPr>
      <w:r w:rsidRPr="00B61D0A">
        <w:rPr>
          <w:i/>
        </w:rPr>
        <w:t>Логика отображения:</w:t>
      </w:r>
    </w:p>
    <w:p w:rsidR="0039084A" w:rsidRPr="00B61D0A" w:rsidRDefault="0039084A" w:rsidP="00191E85">
      <w:pPr>
        <w:pStyle w:val="af0"/>
        <w:numPr>
          <w:ilvl w:val="3"/>
          <w:numId w:val="77"/>
        </w:numPr>
      </w:pPr>
      <w:r w:rsidRPr="00B61D0A">
        <w:t>В форме отображаются следующие поля:</w:t>
      </w:r>
    </w:p>
    <w:p w:rsidR="0039084A" w:rsidRPr="00B61D0A" w:rsidRDefault="0039084A" w:rsidP="00191E85">
      <w:pPr>
        <w:pStyle w:val="af0"/>
        <w:numPr>
          <w:ilvl w:val="4"/>
          <w:numId w:val="77"/>
        </w:numPr>
      </w:pPr>
      <w:r w:rsidRPr="00B61D0A">
        <w:t>ФИО;</w:t>
      </w:r>
    </w:p>
    <w:p w:rsidR="0039084A" w:rsidRPr="00B61D0A" w:rsidRDefault="00C62FE6" w:rsidP="00191E85">
      <w:pPr>
        <w:pStyle w:val="af0"/>
        <w:numPr>
          <w:ilvl w:val="4"/>
          <w:numId w:val="77"/>
        </w:numPr>
      </w:pPr>
      <w:r w:rsidRPr="00B61D0A">
        <w:t>Почта;</w:t>
      </w:r>
    </w:p>
    <w:p w:rsidR="00C62FE6" w:rsidRPr="00B61D0A" w:rsidRDefault="00C62FE6" w:rsidP="00191E85">
      <w:pPr>
        <w:pStyle w:val="af0"/>
        <w:numPr>
          <w:ilvl w:val="4"/>
          <w:numId w:val="77"/>
        </w:numPr>
      </w:pPr>
      <w:r w:rsidRPr="00B61D0A">
        <w:t>Наименование компании.</w:t>
      </w:r>
    </w:p>
    <w:p w:rsidR="0039084A" w:rsidRPr="00B61D0A" w:rsidRDefault="0039084A" w:rsidP="00191E85">
      <w:pPr>
        <w:pStyle w:val="af0"/>
        <w:numPr>
          <w:ilvl w:val="3"/>
          <w:numId w:val="77"/>
        </w:numPr>
      </w:pPr>
      <w:r w:rsidRPr="00B61D0A">
        <w:t>Обязательные поля:</w:t>
      </w:r>
    </w:p>
    <w:p w:rsidR="0039084A" w:rsidRPr="00B61D0A" w:rsidRDefault="0039084A" w:rsidP="00191E85">
      <w:pPr>
        <w:pStyle w:val="af0"/>
        <w:numPr>
          <w:ilvl w:val="4"/>
          <w:numId w:val="77"/>
        </w:numPr>
      </w:pPr>
      <w:r w:rsidRPr="00B61D0A">
        <w:t>ФИО;</w:t>
      </w:r>
    </w:p>
    <w:p w:rsidR="0039084A" w:rsidRPr="00B61D0A" w:rsidRDefault="00C62FE6" w:rsidP="00191E85">
      <w:pPr>
        <w:pStyle w:val="af0"/>
        <w:numPr>
          <w:ilvl w:val="4"/>
          <w:numId w:val="77"/>
        </w:numPr>
      </w:pPr>
      <w:r w:rsidRPr="00B61D0A">
        <w:t>П</w:t>
      </w:r>
      <w:r w:rsidR="001B4C67" w:rsidRPr="00B61D0A">
        <w:t>очта</w:t>
      </w:r>
      <w:r w:rsidRPr="00B61D0A">
        <w:t>;</w:t>
      </w:r>
    </w:p>
    <w:p w:rsidR="00C62FE6" w:rsidRPr="00B61D0A" w:rsidRDefault="00C62FE6" w:rsidP="00C62FE6">
      <w:pPr>
        <w:pStyle w:val="af0"/>
        <w:numPr>
          <w:ilvl w:val="4"/>
          <w:numId w:val="77"/>
        </w:numPr>
      </w:pPr>
      <w:r w:rsidRPr="00B61D0A">
        <w:t>Наименование компании.</w:t>
      </w:r>
    </w:p>
    <w:p w:rsidR="0039084A" w:rsidRPr="00B61D0A" w:rsidRDefault="0039084A" w:rsidP="0039084A">
      <w:pPr>
        <w:rPr>
          <w:i/>
        </w:rPr>
      </w:pPr>
      <w:r w:rsidRPr="00B61D0A">
        <w:rPr>
          <w:i/>
        </w:rPr>
        <w:t>Действия пользователя:</w:t>
      </w:r>
    </w:p>
    <w:p w:rsidR="0039084A" w:rsidRPr="00B61D0A" w:rsidRDefault="0039084A" w:rsidP="00191E85">
      <w:pPr>
        <w:pStyle w:val="af0"/>
        <w:numPr>
          <w:ilvl w:val="3"/>
          <w:numId w:val="78"/>
        </w:numPr>
      </w:pPr>
      <w:r w:rsidRPr="00B61D0A">
        <w:t>При нажатии кнопки «</w:t>
      </w:r>
      <w:r w:rsidR="009F3757" w:rsidRPr="00B61D0A">
        <w:t>Записаться</w:t>
      </w:r>
      <w:r w:rsidRPr="00B61D0A">
        <w:t xml:space="preserve">», происходит отправка </w:t>
      </w:r>
      <w:r w:rsidR="009F3757" w:rsidRPr="00B61D0A">
        <w:t>заявки</w:t>
      </w:r>
      <w:r w:rsidRPr="00B61D0A">
        <w:t>.</w:t>
      </w:r>
    </w:p>
    <w:p w:rsidR="0039084A" w:rsidRPr="00B61D0A" w:rsidRDefault="0039084A" w:rsidP="00191E85">
      <w:pPr>
        <w:pStyle w:val="af0"/>
        <w:numPr>
          <w:ilvl w:val="3"/>
          <w:numId w:val="78"/>
        </w:numPr>
      </w:pPr>
      <w:r w:rsidRPr="00B61D0A">
        <w:t xml:space="preserve">Если </w:t>
      </w:r>
      <w:r w:rsidR="009F3757" w:rsidRPr="00B61D0A">
        <w:t>заявка была отправлена</w:t>
      </w:r>
      <w:r w:rsidRPr="00B61D0A">
        <w:t>, то отображается сообщение: «Ваш</w:t>
      </w:r>
      <w:r w:rsidR="009F3757" w:rsidRPr="00B61D0A">
        <w:t>а зая</w:t>
      </w:r>
      <w:r w:rsidR="009F3757" w:rsidRPr="00B61D0A">
        <w:t>в</w:t>
      </w:r>
      <w:r w:rsidR="009F3757" w:rsidRPr="00B61D0A">
        <w:t>ка</w:t>
      </w:r>
      <w:r w:rsidRPr="00B61D0A">
        <w:t xml:space="preserve"> успешно отправлен</w:t>
      </w:r>
      <w:r w:rsidR="009F3757" w:rsidRPr="00B61D0A">
        <w:t>а</w:t>
      </w:r>
      <w:r w:rsidRPr="00B61D0A">
        <w:t xml:space="preserve"> в компанию «</w:t>
      </w:r>
      <w:proofErr w:type="spellStart"/>
      <w:r w:rsidRPr="00B61D0A">
        <w:t>Сидак</w:t>
      </w:r>
      <w:proofErr w:type="spellEnd"/>
      <w:r w:rsidRPr="00B61D0A">
        <w:t xml:space="preserve">». Если с вами не связались в течение </w:t>
      </w:r>
      <w:r w:rsidRPr="00B61D0A">
        <w:rPr>
          <w:lang w:val="en-US"/>
        </w:rPr>
        <w:t>N</w:t>
      </w:r>
      <w:r w:rsidRPr="00B61D0A">
        <w:t xml:space="preserve"> часов (в рабочее время), свяжитесь, пожалуйста, с нами по телефону ХХХ-ХХ-ХХ».</w:t>
      </w:r>
    </w:p>
    <w:p w:rsidR="0039084A" w:rsidRPr="00B61D0A" w:rsidRDefault="0039084A" w:rsidP="00191E85">
      <w:pPr>
        <w:pStyle w:val="af0"/>
        <w:numPr>
          <w:ilvl w:val="3"/>
          <w:numId w:val="78"/>
        </w:numPr>
      </w:pPr>
      <w:r w:rsidRPr="00B61D0A">
        <w:t xml:space="preserve">Если отправка </w:t>
      </w:r>
      <w:r w:rsidR="009F3757" w:rsidRPr="00B61D0A">
        <w:t>заявки</w:t>
      </w:r>
      <w:r w:rsidRPr="00B61D0A">
        <w:t xml:space="preserve"> не удалась, то отображается сообщение: «Ваш</w:t>
      </w:r>
      <w:r w:rsidR="009F3757" w:rsidRPr="00B61D0A">
        <w:t>а</w:t>
      </w:r>
      <w:r w:rsidRPr="00B61D0A">
        <w:t xml:space="preserve"> </w:t>
      </w:r>
      <w:r w:rsidR="009F3757" w:rsidRPr="00B61D0A">
        <w:t>заявка не была</w:t>
      </w:r>
      <w:r w:rsidRPr="00B61D0A">
        <w:t xml:space="preserve"> отправлен</w:t>
      </w:r>
      <w:r w:rsidR="009F3757" w:rsidRPr="00B61D0A">
        <w:t>а</w:t>
      </w:r>
      <w:r w:rsidRPr="00B61D0A">
        <w:t xml:space="preserve"> по техническим причинам. Свяжитесь, пож</w:t>
      </w:r>
      <w:r w:rsidRPr="00B61D0A">
        <w:t>а</w:t>
      </w:r>
      <w:r w:rsidRPr="00B61D0A">
        <w:t>луйста, с нами по телефону ХХХ-ХХ-ХХ».</w:t>
      </w:r>
    </w:p>
    <w:p w:rsidR="0039084A" w:rsidRPr="00B61D0A" w:rsidRDefault="0039084A" w:rsidP="00191E85">
      <w:pPr>
        <w:pStyle w:val="af0"/>
        <w:numPr>
          <w:ilvl w:val="3"/>
          <w:numId w:val="78"/>
        </w:numPr>
      </w:pPr>
      <w:r w:rsidRPr="00B61D0A">
        <w:t xml:space="preserve">На </w:t>
      </w:r>
      <w:r w:rsidRPr="00B61D0A">
        <w:rPr>
          <w:lang w:val="en-US"/>
        </w:rPr>
        <w:t>e</w:t>
      </w:r>
      <w:r w:rsidRPr="00B61D0A">
        <w:t>-</w:t>
      </w:r>
      <w:r w:rsidRPr="00B61D0A">
        <w:rPr>
          <w:lang w:val="en-US"/>
        </w:rPr>
        <w:t>mail</w:t>
      </w:r>
      <w:r w:rsidRPr="00B61D0A">
        <w:t xml:space="preserve"> для </w:t>
      </w:r>
      <w:r w:rsidR="009F3757" w:rsidRPr="00B61D0A">
        <w:t>заявок</w:t>
      </w:r>
      <w:r w:rsidRPr="00B61D0A">
        <w:t xml:space="preserve"> (настройки компонента) отправляется сообщение следующего содержания:</w:t>
      </w:r>
    </w:p>
    <w:p w:rsidR="0039084A" w:rsidRPr="00B61D0A" w:rsidRDefault="0039084A" w:rsidP="0039084A">
      <w:pPr>
        <w:rPr>
          <w:i/>
          <w:lang w:val="en-US"/>
        </w:rPr>
      </w:pPr>
      <w:r w:rsidRPr="00B61D0A">
        <w:rPr>
          <w:i/>
          <w:lang w:val="en-US"/>
        </w:rPr>
        <w:t>From: no reply e-mail;</w:t>
      </w:r>
    </w:p>
    <w:p w:rsidR="0039084A" w:rsidRPr="00B61D0A" w:rsidRDefault="0039084A" w:rsidP="0039084A">
      <w:pPr>
        <w:rPr>
          <w:i/>
          <w:lang w:val="en-US"/>
        </w:rPr>
      </w:pPr>
      <w:r w:rsidRPr="00B61D0A">
        <w:rPr>
          <w:i/>
          <w:lang w:val="en-US"/>
        </w:rPr>
        <w:t xml:space="preserve">Subject: </w:t>
      </w:r>
      <w:r w:rsidR="009F3757" w:rsidRPr="00B61D0A">
        <w:rPr>
          <w:i/>
        </w:rPr>
        <w:t>Заявка</w:t>
      </w:r>
      <w:r w:rsidR="009F3757" w:rsidRPr="00B61D0A">
        <w:rPr>
          <w:i/>
          <w:lang w:val="en-US"/>
        </w:rPr>
        <w:t xml:space="preserve"> </w:t>
      </w:r>
      <w:r w:rsidR="009F3757" w:rsidRPr="00B61D0A">
        <w:rPr>
          <w:i/>
        </w:rPr>
        <w:t>на</w:t>
      </w:r>
      <w:r w:rsidR="009F3757" w:rsidRPr="00B61D0A">
        <w:rPr>
          <w:i/>
          <w:lang w:val="en-US"/>
        </w:rPr>
        <w:t xml:space="preserve"> </w:t>
      </w:r>
      <w:proofErr w:type="spellStart"/>
      <w:r w:rsidR="009F3757" w:rsidRPr="00B61D0A">
        <w:rPr>
          <w:i/>
        </w:rPr>
        <w:t>вебинар</w:t>
      </w:r>
      <w:proofErr w:type="spellEnd"/>
      <w:r w:rsidRPr="00B61D0A">
        <w:rPr>
          <w:i/>
          <w:lang w:val="en-US"/>
        </w:rPr>
        <w:t xml:space="preserve"> №</w:t>
      </w:r>
      <w:r w:rsidRPr="00B61D0A">
        <w:rPr>
          <w:i/>
        </w:rPr>
        <w:t>ХХХ</w:t>
      </w:r>
      <w:r w:rsidRPr="00B61D0A">
        <w:rPr>
          <w:i/>
          <w:lang w:val="en-US"/>
        </w:rPr>
        <w:t xml:space="preserve"> </w:t>
      </w:r>
      <w:r w:rsidRPr="00B61D0A">
        <w:rPr>
          <w:i/>
        </w:rPr>
        <w:t>с</w:t>
      </w:r>
      <w:r w:rsidRPr="00B61D0A">
        <w:rPr>
          <w:i/>
          <w:lang w:val="en-US"/>
        </w:rPr>
        <w:t xml:space="preserve"> </w:t>
      </w:r>
      <w:r w:rsidRPr="00B61D0A">
        <w:rPr>
          <w:i/>
        </w:rPr>
        <w:t>сайта</w:t>
      </w:r>
      <w:r w:rsidRPr="00B61D0A">
        <w:rPr>
          <w:i/>
          <w:lang w:val="en-US"/>
        </w:rPr>
        <w:t xml:space="preserve"> sidak.biz;</w:t>
      </w:r>
    </w:p>
    <w:p w:rsidR="0039084A" w:rsidRPr="00B61D0A" w:rsidRDefault="0039084A" w:rsidP="0039084A">
      <w:pPr>
        <w:rPr>
          <w:i/>
        </w:rPr>
      </w:pPr>
      <w:r w:rsidRPr="00B61D0A">
        <w:rPr>
          <w:i/>
        </w:rPr>
        <w:t>Текст: [ФИО], [</w:t>
      </w:r>
      <w:r w:rsidR="009F3757" w:rsidRPr="00B61D0A">
        <w:rPr>
          <w:i/>
        </w:rPr>
        <w:t>почта]</w:t>
      </w:r>
      <w:r w:rsidRPr="00B61D0A">
        <w:rPr>
          <w:i/>
        </w:rPr>
        <w:t>, [</w:t>
      </w:r>
      <w:r w:rsidR="009F3757" w:rsidRPr="00B61D0A">
        <w:rPr>
          <w:i/>
        </w:rPr>
        <w:t xml:space="preserve">тема </w:t>
      </w:r>
      <w:proofErr w:type="spellStart"/>
      <w:r w:rsidR="009F3757" w:rsidRPr="00B61D0A">
        <w:rPr>
          <w:i/>
        </w:rPr>
        <w:t>вебинара</w:t>
      </w:r>
      <w:proofErr w:type="spellEnd"/>
      <w:r w:rsidRPr="00B61D0A">
        <w:rPr>
          <w:i/>
        </w:rPr>
        <w:t xml:space="preserve">], [дата </w:t>
      </w:r>
      <w:r w:rsidR="009F3757" w:rsidRPr="00B61D0A">
        <w:rPr>
          <w:i/>
        </w:rPr>
        <w:t>запроса</w:t>
      </w:r>
      <w:r w:rsidRPr="00B61D0A">
        <w:rPr>
          <w:i/>
        </w:rPr>
        <w:t>]</w:t>
      </w:r>
      <w:r w:rsidR="0009056A" w:rsidRPr="00B61D0A">
        <w:rPr>
          <w:i/>
        </w:rPr>
        <w:t>, [наименование ко</w:t>
      </w:r>
      <w:r w:rsidR="0009056A" w:rsidRPr="00B61D0A">
        <w:rPr>
          <w:i/>
        </w:rPr>
        <w:t>м</w:t>
      </w:r>
      <w:r w:rsidR="0009056A" w:rsidRPr="00B61D0A">
        <w:rPr>
          <w:i/>
        </w:rPr>
        <w:t>пании]</w:t>
      </w:r>
      <w:r w:rsidRPr="00B61D0A">
        <w:rPr>
          <w:i/>
        </w:rPr>
        <w:t>.</w:t>
      </w:r>
    </w:p>
    <w:p w:rsidR="0039084A" w:rsidRPr="00B61D0A" w:rsidRDefault="009F3757" w:rsidP="00191E85">
      <w:pPr>
        <w:pStyle w:val="af0"/>
        <w:numPr>
          <w:ilvl w:val="3"/>
          <w:numId w:val="78"/>
        </w:numPr>
      </w:pPr>
      <w:r w:rsidRPr="00B61D0A">
        <w:t xml:space="preserve">Заявка </w:t>
      </w:r>
      <w:r w:rsidR="0039084A" w:rsidRPr="00B61D0A">
        <w:t xml:space="preserve">так же сохраняется в </w:t>
      </w:r>
      <w:proofErr w:type="spellStart"/>
      <w:r w:rsidR="0039084A" w:rsidRPr="00B61D0A">
        <w:t>инфоблок</w:t>
      </w:r>
      <w:proofErr w:type="spellEnd"/>
      <w:r w:rsidR="0039084A" w:rsidRPr="00B61D0A">
        <w:t xml:space="preserve"> «</w:t>
      </w:r>
      <w:r w:rsidRPr="00B61D0A">
        <w:t xml:space="preserve">Заявки на </w:t>
      </w:r>
      <w:proofErr w:type="spellStart"/>
      <w:r w:rsidRPr="00B61D0A">
        <w:t>вебинары</w:t>
      </w:r>
      <w:proofErr w:type="spellEnd"/>
      <w:r w:rsidR="0039084A" w:rsidRPr="00B61D0A">
        <w:t>».</w:t>
      </w:r>
    </w:p>
    <w:p w:rsidR="00C445C4" w:rsidRPr="00B61D0A" w:rsidRDefault="00C445C4" w:rsidP="00C445C4">
      <w:pPr>
        <w:pStyle w:val="4"/>
      </w:pPr>
      <w:r w:rsidRPr="00B61D0A">
        <w:t>5.3) Задать вопрос</w:t>
      </w:r>
    </w:p>
    <w:p w:rsidR="00807AE8" w:rsidRPr="00B61D0A" w:rsidRDefault="00807AE8" w:rsidP="00807AE8">
      <w:r w:rsidRPr="00B61D0A">
        <w:rPr>
          <w:i/>
        </w:rPr>
        <w:t>Эскиз в приложении:</w:t>
      </w:r>
      <w:r w:rsidRPr="00B61D0A">
        <w:t xml:space="preserve"> 5_3_question</w:t>
      </w:r>
    </w:p>
    <w:p w:rsidR="009F3757" w:rsidRPr="00B61D0A" w:rsidRDefault="009F3757" w:rsidP="009F3757">
      <w:pPr>
        <w:rPr>
          <w:b/>
        </w:rPr>
      </w:pPr>
      <w:r w:rsidRPr="00B61D0A">
        <w:rPr>
          <w:b/>
        </w:rPr>
        <w:t>Форма «Задать вопрос»</w:t>
      </w:r>
    </w:p>
    <w:p w:rsidR="009F3757" w:rsidRPr="00B61D0A" w:rsidRDefault="009F3757" w:rsidP="00191E85">
      <w:pPr>
        <w:pStyle w:val="af0"/>
        <w:numPr>
          <w:ilvl w:val="3"/>
          <w:numId w:val="71"/>
        </w:numPr>
      </w:pPr>
      <w:r w:rsidRPr="00B61D0A">
        <w:t>Форма работает аналогично форме «Вопрос специалисту», описанной в разделе «Сквозные элементы страниц».</w:t>
      </w:r>
    </w:p>
    <w:p w:rsidR="00C445C4" w:rsidRPr="00B61D0A" w:rsidRDefault="00C445C4" w:rsidP="00C445C4">
      <w:pPr>
        <w:pStyle w:val="4"/>
      </w:pPr>
      <w:r w:rsidRPr="00B61D0A">
        <w:t>5.4) Результаты поиска</w:t>
      </w:r>
    </w:p>
    <w:p w:rsidR="00257F3D" w:rsidRPr="00B61D0A" w:rsidRDefault="00257F3D" w:rsidP="00257F3D">
      <w:pPr>
        <w:rPr>
          <w:i/>
        </w:rPr>
      </w:pPr>
      <w:r w:rsidRPr="00B61D0A">
        <w:rPr>
          <w:i/>
        </w:rPr>
        <w:t>Логика отображения:</w:t>
      </w:r>
    </w:p>
    <w:p w:rsidR="00257F3D" w:rsidRPr="00B61D0A" w:rsidRDefault="00257F3D" w:rsidP="00191E85">
      <w:pPr>
        <w:pStyle w:val="af0"/>
        <w:numPr>
          <w:ilvl w:val="3"/>
          <w:numId w:val="80"/>
        </w:numPr>
      </w:pPr>
      <w:r w:rsidRPr="00B61D0A">
        <w:lastRenderedPageBreak/>
        <w:t>На странице отображается список найденных материалов.</w:t>
      </w:r>
    </w:p>
    <w:p w:rsidR="00257F3D" w:rsidRPr="00B61D0A" w:rsidRDefault="00257F3D" w:rsidP="00191E85">
      <w:pPr>
        <w:pStyle w:val="af0"/>
        <w:numPr>
          <w:ilvl w:val="3"/>
          <w:numId w:val="80"/>
        </w:numPr>
      </w:pPr>
      <w:r w:rsidRPr="00B61D0A">
        <w:t>По каждому материалу отображается:</w:t>
      </w:r>
    </w:p>
    <w:p w:rsidR="00257F3D" w:rsidRPr="00B61D0A" w:rsidRDefault="00257F3D" w:rsidP="00191E85">
      <w:pPr>
        <w:pStyle w:val="af0"/>
        <w:numPr>
          <w:ilvl w:val="4"/>
          <w:numId w:val="80"/>
        </w:numPr>
      </w:pPr>
      <w:r w:rsidRPr="00B61D0A">
        <w:t>наименование страницы;</w:t>
      </w:r>
    </w:p>
    <w:p w:rsidR="00257F3D" w:rsidRPr="00B61D0A" w:rsidRDefault="00257F3D" w:rsidP="00191E85">
      <w:pPr>
        <w:pStyle w:val="af0"/>
        <w:numPr>
          <w:ilvl w:val="4"/>
          <w:numId w:val="80"/>
        </w:numPr>
      </w:pPr>
      <w:r w:rsidRPr="00B61D0A">
        <w:t>отрывок текста с найденной фразой;</w:t>
      </w:r>
    </w:p>
    <w:p w:rsidR="00257F3D" w:rsidRPr="00B61D0A" w:rsidRDefault="00257F3D" w:rsidP="00191E85">
      <w:pPr>
        <w:pStyle w:val="af0"/>
        <w:numPr>
          <w:ilvl w:val="4"/>
          <w:numId w:val="80"/>
        </w:numPr>
      </w:pPr>
      <w:r w:rsidRPr="00B61D0A">
        <w:t>наименование раздела базы знаний;</w:t>
      </w:r>
    </w:p>
    <w:p w:rsidR="00257F3D" w:rsidRPr="00B61D0A" w:rsidRDefault="00257F3D" w:rsidP="00191E85">
      <w:pPr>
        <w:pStyle w:val="af0"/>
        <w:numPr>
          <w:ilvl w:val="3"/>
          <w:numId w:val="80"/>
        </w:numPr>
      </w:pPr>
      <w:r w:rsidRPr="00B61D0A">
        <w:t>В найденном тексте выделяются искомые слова.</w:t>
      </w:r>
    </w:p>
    <w:p w:rsidR="00257F3D" w:rsidRPr="00B61D0A" w:rsidRDefault="00257F3D" w:rsidP="00257F3D">
      <w:pPr>
        <w:rPr>
          <w:i/>
        </w:rPr>
      </w:pPr>
      <w:r w:rsidRPr="00B61D0A">
        <w:rPr>
          <w:i/>
        </w:rPr>
        <w:t>Действия пользователя:</w:t>
      </w:r>
    </w:p>
    <w:p w:rsidR="00257F3D" w:rsidRPr="00B61D0A" w:rsidRDefault="00257F3D" w:rsidP="00191E85">
      <w:pPr>
        <w:pStyle w:val="af0"/>
        <w:numPr>
          <w:ilvl w:val="3"/>
          <w:numId w:val="81"/>
        </w:numPr>
      </w:pPr>
      <w:r w:rsidRPr="00B61D0A">
        <w:t>При нажатии на наименование страницы, происходит переход на да</w:t>
      </w:r>
      <w:r w:rsidRPr="00B61D0A">
        <w:t>н</w:t>
      </w:r>
      <w:r w:rsidRPr="00B61D0A">
        <w:t>ную страницу.</w:t>
      </w:r>
    </w:p>
    <w:p w:rsidR="00257F3D" w:rsidRPr="00B61D0A" w:rsidRDefault="00257F3D" w:rsidP="00191E85">
      <w:pPr>
        <w:pStyle w:val="af0"/>
        <w:numPr>
          <w:ilvl w:val="3"/>
          <w:numId w:val="81"/>
        </w:numPr>
      </w:pPr>
      <w:r w:rsidRPr="00B61D0A">
        <w:t>При нажатии на наименование раздела страницы, происходит переход в данный раздел.</w:t>
      </w:r>
    </w:p>
    <w:p w:rsidR="00C445C4" w:rsidRPr="00B61D0A" w:rsidRDefault="00C445C4" w:rsidP="00C445C4">
      <w:pPr>
        <w:pStyle w:val="4"/>
      </w:pPr>
      <w:r w:rsidRPr="00B61D0A">
        <w:t>6) Клиентам</w:t>
      </w:r>
    </w:p>
    <w:p w:rsidR="00257F3D" w:rsidRPr="00B61D0A" w:rsidRDefault="00257F3D" w:rsidP="00257F3D">
      <w:r w:rsidRPr="00B61D0A">
        <w:rPr>
          <w:i/>
        </w:rPr>
        <w:t>Эскиз в приложении:</w:t>
      </w:r>
      <w:r w:rsidRPr="00B61D0A">
        <w:t xml:space="preserve"> 6_clients.</w:t>
      </w:r>
    </w:p>
    <w:p w:rsidR="00257F3D" w:rsidRPr="00B61D0A" w:rsidRDefault="00257F3D" w:rsidP="00257F3D">
      <w:r w:rsidRPr="00B61D0A">
        <w:t>Ниже описаны компоненты страницы.</w:t>
      </w:r>
    </w:p>
    <w:p w:rsidR="00257F3D" w:rsidRPr="00B61D0A" w:rsidRDefault="00257F3D" w:rsidP="00257F3D">
      <w:pPr>
        <w:rPr>
          <w:b/>
        </w:rPr>
      </w:pPr>
      <w:r w:rsidRPr="00B61D0A">
        <w:rPr>
          <w:b/>
        </w:rPr>
        <w:t>Список категорий клиентов</w:t>
      </w:r>
    </w:p>
    <w:p w:rsidR="00257F3D" w:rsidRPr="00B61D0A" w:rsidRDefault="00257F3D" w:rsidP="00257F3D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541A65" w:rsidRPr="00B61D0A">
        <w:t>Категории к</w:t>
      </w:r>
      <w:r w:rsidRPr="00B61D0A">
        <w:t>лиент</w:t>
      </w:r>
      <w:r w:rsidR="00541A65" w:rsidRPr="00B61D0A">
        <w:t>ов</w:t>
      </w:r>
      <w:r w:rsidRPr="00B61D0A">
        <w:t>»</w:t>
      </w:r>
    </w:p>
    <w:p w:rsidR="00257F3D" w:rsidRPr="00B61D0A" w:rsidRDefault="00257F3D" w:rsidP="00257F3D">
      <w:pPr>
        <w:rPr>
          <w:i/>
        </w:rPr>
      </w:pPr>
      <w:r w:rsidRPr="00B61D0A">
        <w:rPr>
          <w:i/>
        </w:rPr>
        <w:t>Логика отображения:</w:t>
      </w:r>
    </w:p>
    <w:p w:rsidR="00257F3D" w:rsidRPr="00B61D0A" w:rsidRDefault="00257F3D" w:rsidP="00191E85">
      <w:pPr>
        <w:pStyle w:val="af0"/>
        <w:numPr>
          <w:ilvl w:val="3"/>
          <w:numId w:val="82"/>
        </w:numPr>
      </w:pPr>
      <w:r w:rsidRPr="00B61D0A">
        <w:t xml:space="preserve">Сортировка </w:t>
      </w:r>
      <w:r w:rsidR="001C58FC" w:rsidRPr="00B61D0A">
        <w:t xml:space="preserve">категорий </w:t>
      </w:r>
      <w:r w:rsidRPr="00B61D0A">
        <w:t xml:space="preserve">осуществляется </w:t>
      </w:r>
      <w:r w:rsidR="001C58FC" w:rsidRPr="00B61D0A">
        <w:t>в соответствии с порядком, ук</w:t>
      </w:r>
      <w:r w:rsidR="001C58FC" w:rsidRPr="00B61D0A">
        <w:t>а</w:t>
      </w:r>
      <w:r w:rsidR="001C58FC" w:rsidRPr="00B61D0A">
        <w:t xml:space="preserve">занным в </w:t>
      </w:r>
      <w:r w:rsidR="001C58FC" w:rsidRPr="00B61D0A">
        <w:rPr>
          <w:lang w:val="en-US"/>
        </w:rPr>
        <w:t>CMS</w:t>
      </w:r>
      <w:r w:rsidRPr="00B61D0A">
        <w:t>.</w:t>
      </w:r>
    </w:p>
    <w:p w:rsidR="00257F3D" w:rsidRPr="00B61D0A" w:rsidRDefault="001C58FC" w:rsidP="00191E85">
      <w:pPr>
        <w:pStyle w:val="af0"/>
        <w:numPr>
          <w:ilvl w:val="3"/>
          <w:numId w:val="82"/>
        </w:numPr>
      </w:pPr>
      <w:r w:rsidRPr="00B61D0A">
        <w:t>Максимальное число категорий на странице не ограничено</w:t>
      </w:r>
      <w:r w:rsidR="00257F3D" w:rsidRPr="00B61D0A">
        <w:t>.</w:t>
      </w:r>
    </w:p>
    <w:p w:rsidR="001C58FC" w:rsidRPr="00B61D0A" w:rsidRDefault="001C58FC" w:rsidP="00191E85">
      <w:pPr>
        <w:pStyle w:val="af0"/>
        <w:numPr>
          <w:ilvl w:val="3"/>
          <w:numId w:val="82"/>
        </w:numPr>
      </w:pPr>
      <w:r w:rsidRPr="00B61D0A">
        <w:t>Если количество категорий в списке равно нулю, то компонент не ото</w:t>
      </w:r>
      <w:r w:rsidRPr="00B61D0A">
        <w:t>б</w:t>
      </w:r>
      <w:r w:rsidRPr="00B61D0A">
        <w:t>ражается.</w:t>
      </w:r>
    </w:p>
    <w:p w:rsidR="00257F3D" w:rsidRPr="00B61D0A" w:rsidRDefault="00257F3D" w:rsidP="00257F3D">
      <w:pPr>
        <w:rPr>
          <w:i/>
        </w:rPr>
      </w:pPr>
      <w:r w:rsidRPr="00B61D0A">
        <w:rPr>
          <w:i/>
        </w:rPr>
        <w:t>Действия пользователя:</w:t>
      </w:r>
    </w:p>
    <w:p w:rsidR="00257F3D" w:rsidRPr="00B61D0A" w:rsidRDefault="00257F3D" w:rsidP="00191E85">
      <w:pPr>
        <w:pStyle w:val="af0"/>
        <w:numPr>
          <w:ilvl w:val="3"/>
          <w:numId w:val="83"/>
        </w:numPr>
      </w:pPr>
      <w:r w:rsidRPr="00B61D0A">
        <w:t xml:space="preserve">При нажатии на </w:t>
      </w:r>
      <w:r w:rsidR="001C58FC" w:rsidRPr="00B61D0A">
        <w:t>наименование категории</w:t>
      </w:r>
      <w:r w:rsidRPr="00B61D0A">
        <w:t xml:space="preserve"> или изображение, происходит переход на соответствующую страницу «</w:t>
      </w:r>
      <w:r w:rsidR="001C58FC" w:rsidRPr="00B61D0A">
        <w:t>Клиент</w:t>
      </w:r>
      <w:r w:rsidRPr="00B61D0A">
        <w:t xml:space="preserve"> </w:t>
      </w:r>
      <w:r w:rsidRPr="00B61D0A">
        <w:rPr>
          <w:lang w:val="en-US"/>
        </w:rPr>
        <w:t>N</w:t>
      </w:r>
      <w:r w:rsidRPr="00B61D0A">
        <w:t>».</w:t>
      </w:r>
    </w:p>
    <w:p w:rsidR="00C445C4" w:rsidRPr="00B61D0A" w:rsidRDefault="00C445C4" w:rsidP="00C445C4">
      <w:pPr>
        <w:pStyle w:val="4"/>
      </w:pPr>
      <w:r w:rsidRPr="00B61D0A">
        <w:t>6.1) Клиент N</w:t>
      </w:r>
    </w:p>
    <w:p w:rsidR="001C58FC" w:rsidRPr="00B61D0A" w:rsidRDefault="001C58FC" w:rsidP="001C58FC">
      <w:r w:rsidRPr="00B61D0A">
        <w:rPr>
          <w:i/>
        </w:rPr>
        <w:t>Эскиз в приложении:</w:t>
      </w:r>
      <w:r w:rsidRPr="00B61D0A">
        <w:t xml:space="preserve"> </w:t>
      </w:r>
      <w:r w:rsidR="00315E24" w:rsidRPr="00B61D0A">
        <w:t>6_1_client_n</w:t>
      </w:r>
      <w:r w:rsidRPr="00B61D0A">
        <w:t>.</w:t>
      </w:r>
    </w:p>
    <w:p w:rsidR="001C58FC" w:rsidRPr="00B61D0A" w:rsidRDefault="001C58FC" w:rsidP="001C58FC">
      <w:r w:rsidRPr="00B61D0A">
        <w:t>Ниже описаны компоненты страницы.</w:t>
      </w:r>
    </w:p>
    <w:p w:rsidR="001C58FC" w:rsidRPr="00B61D0A" w:rsidRDefault="001C58FC" w:rsidP="001C58FC">
      <w:pPr>
        <w:rPr>
          <w:b/>
        </w:rPr>
      </w:pPr>
      <w:r w:rsidRPr="00B61D0A">
        <w:rPr>
          <w:b/>
        </w:rPr>
        <w:t>Описание</w:t>
      </w:r>
    </w:p>
    <w:p w:rsidR="00315E24" w:rsidRPr="00B61D0A" w:rsidRDefault="00315E24" w:rsidP="00315E24">
      <w:r w:rsidRPr="00B61D0A">
        <w:rPr>
          <w:i/>
        </w:rPr>
        <w:t>Источник информации:</w:t>
      </w:r>
      <w:r w:rsidRPr="00B61D0A">
        <w:t xml:space="preserve"> модуль в </w:t>
      </w:r>
      <w:r w:rsidRPr="00B61D0A">
        <w:rPr>
          <w:lang w:val="en-US"/>
        </w:rPr>
        <w:t>CMS</w:t>
      </w:r>
      <w:r w:rsidRPr="00B61D0A">
        <w:t xml:space="preserve">, редактируемый </w:t>
      </w:r>
      <w:r w:rsidRPr="00B61D0A">
        <w:rPr>
          <w:lang w:val="en-US"/>
        </w:rPr>
        <w:t>WYSIWYG</w:t>
      </w:r>
      <w:r w:rsidRPr="00B61D0A">
        <w:t xml:space="preserve"> редакт</w:t>
      </w:r>
      <w:r w:rsidRPr="00B61D0A">
        <w:t>о</w:t>
      </w:r>
      <w:r w:rsidRPr="00B61D0A">
        <w:t>ром.</w:t>
      </w:r>
    </w:p>
    <w:p w:rsidR="001C58FC" w:rsidRPr="00B61D0A" w:rsidRDefault="001C58FC" w:rsidP="001C58FC">
      <w:pPr>
        <w:rPr>
          <w:b/>
        </w:rPr>
      </w:pPr>
      <w:r w:rsidRPr="00B61D0A">
        <w:rPr>
          <w:b/>
        </w:rPr>
        <w:t>Список отзывов</w:t>
      </w:r>
    </w:p>
    <w:p w:rsidR="001C58FC" w:rsidRPr="00B61D0A" w:rsidRDefault="001C58FC" w:rsidP="001C58FC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3B08AF" w:rsidRPr="00B61D0A">
        <w:t>Отзывы</w:t>
      </w:r>
      <w:r w:rsidRPr="00B61D0A">
        <w:t xml:space="preserve"> клиентов»</w:t>
      </w:r>
    </w:p>
    <w:p w:rsidR="001C58FC" w:rsidRPr="00B61D0A" w:rsidRDefault="001C58FC" w:rsidP="001C58FC">
      <w:pPr>
        <w:rPr>
          <w:i/>
        </w:rPr>
      </w:pPr>
      <w:r w:rsidRPr="00B61D0A">
        <w:rPr>
          <w:i/>
        </w:rPr>
        <w:t>Логика отображения:</w:t>
      </w:r>
    </w:p>
    <w:p w:rsidR="003B08AF" w:rsidRPr="00B61D0A" w:rsidRDefault="003B08AF" w:rsidP="00191E85">
      <w:pPr>
        <w:pStyle w:val="af0"/>
        <w:numPr>
          <w:ilvl w:val="3"/>
          <w:numId w:val="84"/>
        </w:numPr>
      </w:pPr>
      <w:r w:rsidRPr="00B61D0A">
        <w:t>В списке отображаются только те отзывы, которые соответствуют пр</w:t>
      </w:r>
      <w:r w:rsidRPr="00B61D0A">
        <w:t>о</w:t>
      </w:r>
      <w:r w:rsidRPr="00B61D0A">
        <w:t>сматриваемой категории клиентов.</w:t>
      </w:r>
    </w:p>
    <w:p w:rsidR="001C58FC" w:rsidRPr="00B61D0A" w:rsidRDefault="001C58FC" w:rsidP="00191E85">
      <w:pPr>
        <w:pStyle w:val="af0"/>
        <w:numPr>
          <w:ilvl w:val="3"/>
          <w:numId w:val="84"/>
        </w:numPr>
      </w:pPr>
      <w:r w:rsidRPr="00B61D0A">
        <w:t xml:space="preserve">Сортировка </w:t>
      </w:r>
      <w:r w:rsidR="003B08AF" w:rsidRPr="00B61D0A">
        <w:t>отзывов</w:t>
      </w:r>
      <w:r w:rsidRPr="00B61D0A">
        <w:t xml:space="preserve"> осуществляется в соответствии с порядком, ук</w:t>
      </w:r>
      <w:r w:rsidRPr="00B61D0A">
        <w:t>а</w:t>
      </w:r>
      <w:r w:rsidRPr="00B61D0A">
        <w:t xml:space="preserve">занным в </w:t>
      </w:r>
      <w:r w:rsidRPr="00B61D0A">
        <w:rPr>
          <w:lang w:val="en-US"/>
        </w:rPr>
        <w:t>CMS</w:t>
      </w:r>
      <w:r w:rsidRPr="00B61D0A">
        <w:t>.</w:t>
      </w:r>
    </w:p>
    <w:p w:rsidR="001C58FC" w:rsidRPr="00B61D0A" w:rsidRDefault="001C58FC" w:rsidP="00191E85">
      <w:pPr>
        <w:pStyle w:val="af0"/>
        <w:numPr>
          <w:ilvl w:val="3"/>
          <w:numId w:val="84"/>
        </w:numPr>
      </w:pPr>
      <w:r w:rsidRPr="00B61D0A">
        <w:t xml:space="preserve">Максимальное число </w:t>
      </w:r>
      <w:r w:rsidR="003B08AF" w:rsidRPr="00B61D0A">
        <w:t>отзывов</w:t>
      </w:r>
      <w:r w:rsidRPr="00B61D0A">
        <w:t xml:space="preserve"> на странице не ограничено.</w:t>
      </w:r>
    </w:p>
    <w:p w:rsidR="001C58FC" w:rsidRPr="00B61D0A" w:rsidRDefault="001C58FC" w:rsidP="00191E85">
      <w:pPr>
        <w:pStyle w:val="af0"/>
        <w:numPr>
          <w:ilvl w:val="3"/>
          <w:numId w:val="84"/>
        </w:numPr>
      </w:pPr>
      <w:r w:rsidRPr="00B61D0A">
        <w:t xml:space="preserve">Если количество </w:t>
      </w:r>
      <w:r w:rsidR="003B08AF" w:rsidRPr="00B61D0A">
        <w:t xml:space="preserve">отзывов </w:t>
      </w:r>
      <w:r w:rsidRPr="00B61D0A">
        <w:t>в списке равно нулю, то компонент не отобр</w:t>
      </w:r>
      <w:r w:rsidRPr="00B61D0A">
        <w:t>а</w:t>
      </w:r>
      <w:r w:rsidRPr="00B61D0A">
        <w:t>жается.</w:t>
      </w:r>
    </w:p>
    <w:p w:rsidR="003B08AF" w:rsidRPr="00B61D0A" w:rsidRDefault="003B08AF" w:rsidP="00191E85">
      <w:pPr>
        <w:pStyle w:val="af0"/>
        <w:numPr>
          <w:ilvl w:val="3"/>
          <w:numId w:val="84"/>
        </w:numPr>
      </w:pPr>
      <w:r w:rsidRPr="00B61D0A">
        <w:t xml:space="preserve">Если отзывов больше четырех, то отображается 4 отзыва и появляется кнопка «Смотреть еще </w:t>
      </w:r>
      <w:r w:rsidRPr="00B61D0A">
        <w:rPr>
          <w:lang w:val="en-US"/>
        </w:rPr>
        <w:t>N</w:t>
      </w:r>
      <w:r w:rsidRPr="00B61D0A">
        <w:t xml:space="preserve"> отзывов».</w:t>
      </w:r>
    </w:p>
    <w:p w:rsidR="003B08AF" w:rsidRPr="00B61D0A" w:rsidRDefault="003B08AF" w:rsidP="00191E85">
      <w:pPr>
        <w:pStyle w:val="af0"/>
        <w:numPr>
          <w:ilvl w:val="3"/>
          <w:numId w:val="84"/>
        </w:numPr>
      </w:pPr>
      <w:r w:rsidRPr="00B61D0A">
        <w:lastRenderedPageBreak/>
        <w:t>Если у отзыва указан код видео, то вместо текстовой карточки отзыва, отображается окно воспроизведения видео.</w:t>
      </w:r>
    </w:p>
    <w:p w:rsidR="003B08AF" w:rsidRPr="00B61D0A" w:rsidRDefault="003B08AF" w:rsidP="00191E85">
      <w:pPr>
        <w:pStyle w:val="af0"/>
        <w:numPr>
          <w:ilvl w:val="3"/>
          <w:numId w:val="84"/>
        </w:numPr>
      </w:pPr>
      <w:r w:rsidRPr="00B61D0A">
        <w:t xml:space="preserve">Видео встраивается в сайт по средствам вставки кода из </w:t>
      </w:r>
      <w:proofErr w:type="spellStart"/>
      <w:r w:rsidRPr="00B61D0A">
        <w:rPr>
          <w:lang w:val="en-US"/>
        </w:rPr>
        <w:t>youtube</w:t>
      </w:r>
      <w:proofErr w:type="spellEnd"/>
      <w:r w:rsidRPr="00B61D0A">
        <w:t>.</w:t>
      </w:r>
    </w:p>
    <w:p w:rsidR="001C58FC" w:rsidRPr="00B61D0A" w:rsidRDefault="001C58FC" w:rsidP="001C58FC">
      <w:pPr>
        <w:rPr>
          <w:i/>
        </w:rPr>
      </w:pPr>
      <w:r w:rsidRPr="00B61D0A">
        <w:rPr>
          <w:i/>
        </w:rPr>
        <w:t>Действия пользователя:</w:t>
      </w:r>
    </w:p>
    <w:p w:rsidR="001C58FC" w:rsidRPr="00B61D0A" w:rsidRDefault="001C58FC" w:rsidP="00191E85">
      <w:pPr>
        <w:pStyle w:val="af0"/>
        <w:numPr>
          <w:ilvl w:val="3"/>
          <w:numId w:val="85"/>
        </w:numPr>
      </w:pPr>
      <w:r w:rsidRPr="00B61D0A">
        <w:t xml:space="preserve">При нажатии на </w:t>
      </w:r>
      <w:r w:rsidR="003B08AF" w:rsidRPr="00B61D0A">
        <w:t>ссылку «Читать отзыв полностью», открывается вспл</w:t>
      </w:r>
      <w:r w:rsidR="003B08AF" w:rsidRPr="00B61D0A">
        <w:t>ы</w:t>
      </w:r>
      <w:r w:rsidR="003B08AF" w:rsidRPr="00B61D0A">
        <w:t>вающая панель с изображением.</w:t>
      </w:r>
    </w:p>
    <w:p w:rsidR="003B08AF" w:rsidRPr="00B61D0A" w:rsidRDefault="003B08AF" w:rsidP="00191E85">
      <w:pPr>
        <w:pStyle w:val="af0"/>
        <w:numPr>
          <w:ilvl w:val="3"/>
          <w:numId w:val="85"/>
        </w:numPr>
      </w:pPr>
      <w:r w:rsidRPr="00B61D0A">
        <w:t xml:space="preserve">При нажатии на кнопку «Смотреть еще </w:t>
      </w:r>
      <w:r w:rsidRPr="00B61D0A">
        <w:rPr>
          <w:lang w:val="en-US"/>
        </w:rPr>
        <w:t>N</w:t>
      </w:r>
      <w:r w:rsidRPr="00B61D0A">
        <w:t xml:space="preserve"> отзывов», без перезагрузки страницы, отображается полный список отзывов.</w:t>
      </w:r>
    </w:p>
    <w:p w:rsidR="003B08AF" w:rsidRPr="00B61D0A" w:rsidRDefault="003B08AF" w:rsidP="00191E85">
      <w:pPr>
        <w:pStyle w:val="af0"/>
        <w:numPr>
          <w:ilvl w:val="3"/>
          <w:numId w:val="85"/>
        </w:numPr>
      </w:pPr>
      <w:r w:rsidRPr="00B61D0A">
        <w:t>При нажатии на видео отзыв, начинается воспроизведение видео, без открытия дополнительных панелей.</w:t>
      </w:r>
    </w:p>
    <w:p w:rsidR="001C58FC" w:rsidRPr="00B61D0A" w:rsidRDefault="001C58FC" w:rsidP="001C58FC">
      <w:pPr>
        <w:rPr>
          <w:b/>
        </w:rPr>
      </w:pPr>
      <w:r w:rsidRPr="00B61D0A">
        <w:rPr>
          <w:b/>
        </w:rPr>
        <w:t>Список клиентов</w:t>
      </w:r>
    </w:p>
    <w:p w:rsidR="001C58FC" w:rsidRPr="00B61D0A" w:rsidRDefault="001C58FC" w:rsidP="001C58FC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3B08AF" w:rsidRPr="00B61D0A">
        <w:t>Клиенты</w:t>
      </w:r>
      <w:r w:rsidRPr="00B61D0A">
        <w:t>»</w:t>
      </w:r>
    </w:p>
    <w:p w:rsidR="001C58FC" w:rsidRPr="00B61D0A" w:rsidRDefault="001C58FC" w:rsidP="001C58FC">
      <w:pPr>
        <w:rPr>
          <w:i/>
        </w:rPr>
      </w:pPr>
      <w:r w:rsidRPr="00B61D0A">
        <w:rPr>
          <w:i/>
        </w:rPr>
        <w:t>Логика отображения:</w:t>
      </w:r>
    </w:p>
    <w:p w:rsidR="0066692C" w:rsidRPr="00B61D0A" w:rsidRDefault="0066692C" w:rsidP="00100607">
      <w:pPr>
        <w:pStyle w:val="af0"/>
        <w:numPr>
          <w:ilvl w:val="3"/>
          <w:numId w:val="160"/>
        </w:numPr>
      </w:pPr>
      <w:r w:rsidRPr="00B61D0A">
        <w:t>В списке отображаются только те клиенты, которые соответствуют пр</w:t>
      </w:r>
      <w:r w:rsidRPr="00B61D0A">
        <w:t>о</w:t>
      </w:r>
      <w:r w:rsidRPr="00B61D0A">
        <w:t>сматриваемой категории клиентов.</w:t>
      </w:r>
    </w:p>
    <w:p w:rsidR="001C58FC" w:rsidRPr="00B61D0A" w:rsidRDefault="001C58FC" w:rsidP="00100607">
      <w:pPr>
        <w:pStyle w:val="af0"/>
        <w:numPr>
          <w:ilvl w:val="3"/>
          <w:numId w:val="160"/>
        </w:numPr>
      </w:pPr>
      <w:r w:rsidRPr="00B61D0A">
        <w:t xml:space="preserve">Сортировка </w:t>
      </w:r>
      <w:r w:rsidR="0066692C" w:rsidRPr="00B61D0A">
        <w:t>клиентов</w:t>
      </w:r>
      <w:r w:rsidRPr="00B61D0A">
        <w:t xml:space="preserve"> осуществляется в соответствии с порядком, ук</w:t>
      </w:r>
      <w:r w:rsidRPr="00B61D0A">
        <w:t>а</w:t>
      </w:r>
      <w:r w:rsidRPr="00B61D0A">
        <w:t xml:space="preserve">занным в </w:t>
      </w:r>
      <w:r w:rsidRPr="00B61D0A">
        <w:rPr>
          <w:lang w:val="en-US"/>
        </w:rPr>
        <w:t>CMS</w:t>
      </w:r>
      <w:r w:rsidRPr="00B61D0A">
        <w:t>.</w:t>
      </w:r>
    </w:p>
    <w:p w:rsidR="001C58FC" w:rsidRPr="00B61D0A" w:rsidRDefault="001C58FC" w:rsidP="00100607">
      <w:pPr>
        <w:pStyle w:val="af0"/>
        <w:numPr>
          <w:ilvl w:val="3"/>
          <w:numId w:val="160"/>
        </w:numPr>
      </w:pPr>
      <w:r w:rsidRPr="00B61D0A">
        <w:t xml:space="preserve">Максимальное число </w:t>
      </w:r>
      <w:r w:rsidR="0066692C" w:rsidRPr="00B61D0A">
        <w:t>клиентов</w:t>
      </w:r>
      <w:r w:rsidRPr="00B61D0A">
        <w:t xml:space="preserve"> </w:t>
      </w:r>
      <w:r w:rsidR="0066692C" w:rsidRPr="00B61D0A">
        <w:t xml:space="preserve">в списке </w:t>
      </w:r>
      <w:r w:rsidRPr="00B61D0A">
        <w:t>не ограничено.</w:t>
      </w:r>
    </w:p>
    <w:p w:rsidR="001C58FC" w:rsidRPr="00B61D0A" w:rsidRDefault="001C58FC" w:rsidP="00100607">
      <w:pPr>
        <w:pStyle w:val="af0"/>
        <w:numPr>
          <w:ilvl w:val="3"/>
          <w:numId w:val="160"/>
        </w:numPr>
      </w:pPr>
      <w:r w:rsidRPr="00B61D0A">
        <w:t xml:space="preserve">Если количество </w:t>
      </w:r>
      <w:r w:rsidR="0066692C" w:rsidRPr="00B61D0A">
        <w:t>клиентов</w:t>
      </w:r>
      <w:r w:rsidRPr="00B61D0A">
        <w:t xml:space="preserve"> в списке равно нулю, то компонент не ото</w:t>
      </w:r>
      <w:r w:rsidRPr="00B61D0A">
        <w:t>б</w:t>
      </w:r>
      <w:r w:rsidRPr="00B61D0A">
        <w:t>ражается.</w:t>
      </w:r>
    </w:p>
    <w:p w:rsidR="0066692C" w:rsidRPr="00B61D0A" w:rsidRDefault="0066692C" w:rsidP="00100607">
      <w:pPr>
        <w:pStyle w:val="af0"/>
        <w:numPr>
          <w:ilvl w:val="3"/>
          <w:numId w:val="160"/>
        </w:numPr>
      </w:pPr>
      <w:r w:rsidRPr="00B61D0A">
        <w:t xml:space="preserve">Если у клиента в </w:t>
      </w:r>
      <w:r w:rsidRPr="00B61D0A">
        <w:rPr>
          <w:lang w:val="en-US"/>
        </w:rPr>
        <w:t>CMS</w:t>
      </w:r>
      <w:r w:rsidRPr="00B61D0A">
        <w:t xml:space="preserve"> не указана ссылка, то изображение и наименов</w:t>
      </w:r>
      <w:r w:rsidRPr="00B61D0A">
        <w:t>а</w:t>
      </w:r>
      <w:r w:rsidRPr="00B61D0A">
        <w:t>ние не являются ссылками.</w:t>
      </w:r>
    </w:p>
    <w:p w:rsidR="001C58FC" w:rsidRPr="00B61D0A" w:rsidRDefault="001C58FC" w:rsidP="001C58FC">
      <w:pPr>
        <w:rPr>
          <w:i/>
        </w:rPr>
      </w:pPr>
      <w:r w:rsidRPr="00B61D0A">
        <w:rPr>
          <w:i/>
        </w:rPr>
        <w:t>Действия пользователя:</w:t>
      </w:r>
    </w:p>
    <w:p w:rsidR="001C58FC" w:rsidRPr="00B61D0A" w:rsidRDefault="001C58FC" w:rsidP="00B61D0A">
      <w:pPr>
        <w:pStyle w:val="af0"/>
        <w:numPr>
          <w:ilvl w:val="3"/>
          <w:numId w:val="157"/>
        </w:numPr>
      </w:pPr>
      <w:r w:rsidRPr="00B61D0A">
        <w:t xml:space="preserve">При нажатии на </w:t>
      </w:r>
      <w:r w:rsidR="0066692C" w:rsidRPr="00B61D0A">
        <w:t xml:space="preserve">изображение или </w:t>
      </w:r>
      <w:r w:rsidRPr="00B61D0A">
        <w:t xml:space="preserve">наименование </w:t>
      </w:r>
      <w:r w:rsidR="0066692C" w:rsidRPr="00B61D0A">
        <w:t>клиента</w:t>
      </w:r>
      <w:r w:rsidRPr="00B61D0A">
        <w:t xml:space="preserve">, происходит переход </w:t>
      </w:r>
      <w:r w:rsidR="0066692C" w:rsidRPr="00B61D0A">
        <w:t xml:space="preserve">по ссылке, указанной в </w:t>
      </w:r>
      <w:r w:rsidR="0066692C" w:rsidRPr="00B61D0A">
        <w:rPr>
          <w:lang w:val="en-US"/>
        </w:rPr>
        <w:t>CMS</w:t>
      </w:r>
      <w:r w:rsidR="0066692C" w:rsidRPr="00B61D0A">
        <w:t>. Ссылка при этом открывается в новом окне</w:t>
      </w:r>
      <w:r w:rsidRPr="00B61D0A">
        <w:t>.</w:t>
      </w:r>
    </w:p>
    <w:p w:rsidR="001C58FC" w:rsidRPr="00B61D0A" w:rsidRDefault="001C58FC" w:rsidP="001C58FC">
      <w:pPr>
        <w:rPr>
          <w:b/>
        </w:rPr>
      </w:pPr>
      <w:r w:rsidRPr="00B61D0A">
        <w:rPr>
          <w:b/>
        </w:rPr>
        <w:t>Интерактивная карта</w:t>
      </w:r>
    </w:p>
    <w:p w:rsidR="001C58FC" w:rsidRPr="00B61D0A" w:rsidRDefault="001C58FC" w:rsidP="001C58FC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«Категории клиентов»</w:t>
      </w:r>
      <w:r w:rsidR="0066692C" w:rsidRPr="00B61D0A">
        <w:t>.</w:t>
      </w:r>
    </w:p>
    <w:p w:rsidR="001C58FC" w:rsidRPr="00B61D0A" w:rsidRDefault="001C58FC" w:rsidP="001C58FC">
      <w:pPr>
        <w:rPr>
          <w:i/>
        </w:rPr>
      </w:pPr>
      <w:r w:rsidRPr="00B61D0A">
        <w:rPr>
          <w:i/>
        </w:rPr>
        <w:t>Логика отображения:</w:t>
      </w:r>
    </w:p>
    <w:p w:rsidR="00100607" w:rsidRPr="00B61D0A" w:rsidRDefault="00100607" w:rsidP="00100607">
      <w:pPr>
        <w:pStyle w:val="af0"/>
        <w:numPr>
          <w:ilvl w:val="3"/>
          <w:numId w:val="88"/>
        </w:numPr>
      </w:pPr>
      <w:r w:rsidRPr="00B61D0A">
        <w:t>Компонент отображается, если у категории клиента установлен флаг «Отображать карту».</w:t>
      </w:r>
    </w:p>
    <w:p w:rsidR="001C58FC" w:rsidRPr="00B61D0A" w:rsidRDefault="0066692C" w:rsidP="00191E85">
      <w:pPr>
        <w:pStyle w:val="af0"/>
        <w:numPr>
          <w:ilvl w:val="3"/>
          <w:numId w:val="88"/>
        </w:numPr>
      </w:pPr>
      <w:r w:rsidRPr="00B61D0A">
        <w:t xml:space="preserve">Карта работает на базе </w:t>
      </w:r>
      <w:r w:rsidRPr="00B61D0A">
        <w:rPr>
          <w:lang w:val="en-US"/>
        </w:rPr>
        <w:t>API</w:t>
      </w:r>
      <w:r w:rsidRPr="00B61D0A">
        <w:t xml:space="preserve"> </w:t>
      </w:r>
      <w:proofErr w:type="spellStart"/>
      <w:r w:rsidRPr="00B61D0A">
        <w:t>Яндекс</w:t>
      </w:r>
      <w:proofErr w:type="gramStart"/>
      <w:r w:rsidRPr="00B61D0A">
        <w:t>.К</w:t>
      </w:r>
      <w:proofErr w:type="gramEnd"/>
      <w:r w:rsidRPr="00B61D0A">
        <w:t>арты</w:t>
      </w:r>
      <w:proofErr w:type="spellEnd"/>
      <w:r w:rsidRPr="00B61D0A">
        <w:t xml:space="preserve">, либо </w:t>
      </w:r>
      <w:r w:rsidRPr="00B61D0A">
        <w:rPr>
          <w:lang w:val="en-US"/>
        </w:rPr>
        <w:t>Google</w:t>
      </w:r>
      <w:r w:rsidRPr="00B61D0A">
        <w:t>.</w:t>
      </w:r>
      <w:r w:rsidRPr="00B61D0A">
        <w:rPr>
          <w:lang w:val="en-US"/>
        </w:rPr>
        <w:t>Map</w:t>
      </w:r>
      <w:r w:rsidRPr="00B61D0A">
        <w:t xml:space="preserve">. Точное </w:t>
      </w:r>
      <w:r w:rsidRPr="00B61D0A">
        <w:rPr>
          <w:lang w:val="en-US"/>
        </w:rPr>
        <w:t>API</w:t>
      </w:r>
      <w:r w:rsidRPr="00B61D0A">
        <w:t xml:space="preserve"> будет определено на этапе разработке дизайна.</w:t>
      </w:r>
    </w:p>
    <w:p w:rsidR="0066692C" w:rsidRPr="00B61D0A" w:rsidRDefault="0066692C" w:rsidP="00191E85">
      <w:pPr>
        <w:pStyle w:val="af0"/>
        <w:numPr>
          <w:ilvl w:val="3"/>
          <w:numId w:val="88"/>
        </w:numPr>
      </w:pPr>
      <w:r w:rsidRPr="00B61D0A">
        <w:t xml:space="preserve">Маркер офиса отображается всегда </w:t>
      </w:r>
      <w:proofErr w:type="gramStart"/>
      <w:r w:rsidRPr="00B61D0A">
        <w:t>раскрытым</w:t>
      </w:r>
      <w:proofErr w:type="gramEnd"/>
      <w:r w:rsidRPr="00B61D0A">
        <w:t>.</w:t>
      </w:r>
    </w:p>
    <w:p w:rsidR="001C58FC" w:rsidRPr="00B61D0A" w:rsidRDefault="001C58FC" w:rsidP="001C58FC">
      <w:pPr>
        <w:rPr>
          <w:b/>
        </w:rPr>
      </w:pPr>
      <w:r w:rsidRPr="00B61D0A">
        <w:rPr>
          <w:b/>
        </w:rPr>
        <w:t>Простая форма отправки заявки</w:t>
      </w:r>
    </w:p>
    <w:p w:rsidR="0066692C" w:rsidRPr="00B61D0A" w:rsidRDefault="0066692C" w:rsidP="0066692C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055AC9" w:rsidRPr="00B61D0A">
        <w:t>Заявки от клиентов</w:t>
      </w:r>
      <w:r w:rsidRPr="00B61D0A">
        <w:t>»</w:t>
      </w:r>
    </w:p>
    <w:p w:rsidR="0066692C" w:rsidRPr="00B61D0A" w:rsidRDefault="0066692C" w:rsidP="0066692C">
      <w:pPr>
        <w:rPr>
          <w:i/>
        </w:rPr>
      </w:pPr>
      <w:r w:rsidRPr="00B61D0A">
        <w:rPr>
          <w:i/>
        </w:rPr>
        <w:t>Логика отображения:</w:t>
      </w:r>
    </w:p>
    <w:p w:rsidR="0066692C" w:rsidRPr="00B61D0A" w:rsidRDefault="0066692C" w:rsidP="00191E85">
      <w:pPr>
        <w:pStyle w:val="af0"/>
        <w:numPr>
          <w:ilvl w:val="3"/>
          <w:numId w:val="89"/>
        </w:numPr>
      </w:pPr>
      <w:r w:rsidRPr="00B61D0A">
        <w:t>В форме отображаются следующие поля:</w:t>
      </w:r>
    </w:p>
    <w:p w:rsidR="00055AC9" w:rsidRPr="00B61D0A" w:rsidRDefault="005D630C" w:rsidP="00191E85">
      <w:pPr>
        <w:pStyle w:val="af0"/>
        <w:numPr>
          <w:ilvl w:val="4"/>
          <w:numId w:val="89"/>
        </w:numPr>
      </w:pPr>
      <w:r w:rsidRPr="00B61D0A">
        <w:t>наименование компании</w:t>
      </w:r>
      <w:r w:rsidR="00055AC9" w:rsidRPr="00B61D0A">
        <w:t>;</w:t>
      </w:r>
    </w:p>
    <w:p w:rsidR="0066692C" w:rsidRPr="00B61D0A" w:rsidRDefault="005D630C" w:rsidP="00191E85">
      <w:pPr>
        <w:pStyle w:val="af0"/>
        <w:numPr>
          <w:ilvl w:val="4"/>
          <w:numId w:val="89"/>
        </w:numPr>
      </w:pPr>
      <w:r w:rsidRPr="00B61D0A">
        <w:t>контактное лицо</w:t>
      </w:r>
      <w:r w:rsidR="0066692C" w:rsidRPr="00B61D0A">
        <w:t>;</w:t>
      </w:r>
    </w:p>
    <w:p w:rsidR="0066692C" w:rsidRPr="00B61D0A" w:rsidRDefault="00055AC9" w:rsidP="00191E85">
      <w:pPr>
        <w:pStyle w:val="af0"/>
        <w:numPr>
          <w:ilvl w:val="4"/>
          <w:numId w:val="89"/>
        </w:numPr>
      </w:pPr>
      <w:r w:rsidRPr="00B61D0A">
        <w:t>почта;</w:t>
      </w:r>
    </w:p>
    <w:p w:rsidR="00055AC9" w:rsidRPr="00B61D0A" w:rsidRDefault="00055AC9" w:rsidP="00191E85">
      <w:pPr>
        <w:pStyle w:val="af0"/>
        <w:numPr>
          <w:ilvl w:val="4"/>
          <w:numId w:val="89"/>
        </w:numPr>
      </w:pPr>
      <w:r w:rsidRPr="00B61D0A">
        <w:t>телефон;</w:t>
      </w:r>
    </w:p>
    <w:p w:rsidR="00055AC9" w:rsidRPr="00B61D0A" w:rsidRDefault="005D630C" w:rsidP="00191E85">
      <w:pPr>
        <w:pStyle w:val="af0"/>
        <w:numPr>
          <w:ilvl w:val="4"/>
          <w:numId w:val="89"/>
        </w:numPr>
      </w:pPr>
      <w:r w:rsidRPr="00B61D0A">
        <w:t>сообщение</w:t>
      </w:r>
      <w:r w:rsidR="00055AC9" w:rsidRPr="00B61D0A">
        <w:t>;</w:t>
      </w:r>
    </w:p>
    <w:p w:rsidR="0066692C" w:rsidRPr="00B61D0A" w:rsidRDefault="0066692C" w:rsidP="00191E85">
      <w:pPr>
        <w:pStyle w:val="af0"/>
        <w:numPr>
          <w:ilvl w:val="3"/>
          <w:numId w:val="89"/>
        </w:numPr>
      </w:pPr>
      <w:r w:rsidRPr="00B61D0A">
        <w:t>Обязательные поля:</w:t>
      </w:r>
    </w:p>
    <w:p w:rsidR="00055AC9" w:rsidRPr="00B61D0A" w:rsidRDefault="005D630C" w:rsidP="00191E85">
      <w:pPr>
        <w:pStyle w:val="af0"/>
        <w:numPr>
          <w:ilvl w:val="4"/>
          <w:numId w:val="89"/>
        </w:numPr>
      </w:pPr>
      <w:r w:rsidRPr="00B61D0A">
        <w:t>наименование компании</w:t>
      </w:r>
      <w:r w:rsidR="00055AC9" w:rsidRPr="00B61D0A">
        <w:t>;</w:t>
      </w:r>
    </w:p>
    <w:p w:rsidR="00055AC9" w:rsidRPr="00B61D0A" w:rsidRDefault="005D630C" w:rsidP="00191E85">
      <w:pPr>
        <w:pStyle w:val="af0"/>
        <w:numPr>
          <w:ilvl w:val="4"/>
          <w:numId w:val="89"/>
        </w:numPr>
      </w:pPr>
      <w:r w:rsidRPr="00B61D0A">
        <w:t>контактное лицо</w:t>
      </w:r>
      <w:r w:rsidR="00055AC9" w:rsidRPr="00B61D0A">
        <w:t>;</w:t>
      </w:r>
    </w:p>
    <w:p w:rsidR="00055AC9" w:rsidRPr="00B61D0A" w:rsidRDefault="00055AC9" w:rsidP="00191E85">
      <w:pPr>
        <w:pStyle w:val="af0"/>
        <w:numPr>
          <w:ilvl w:val="4"/>
          <w:numId w:val="89"/>
        </w:numPr>
      </w:pPr>
      <w:r w:rsidRPr="00B61D0A">
        <w:lastRenderedPageBreak/>
        <w:t>почта или телефон.</w:t>
      </w:r>
    </w:p>
    <w:p w:rsidR="0066692C" w:rsidRPr="00B61D0A" w:rsidRDefault="0066692C" w:rsidP="0066692C">
      <w:pPr>
        <w:rPr>
          <w:i/>
        </w:rPr>
      </w:pPr>
      <w:r w:rsidRPr="00B61D0A">
        <w:rPr>
          <w:i/>
        </w:rPr>
        <w:t>Действия пользователя:</w:t>
      </w:r>
    </w:p>
    <w:p w:rsidR="0066692C" w:rsidRPr="00B61D0A" w:rsidRDefault="0066692C" w:rsidP="00191E85">
      <w:pPr>
        <w:pStyle w:val="af0"/>
        <w:numPr>
          <w:ilvl w:val="3"/>
          <w:numId w:val="90"/>
        </w:numPr>
      </w:pPr>
      <w:r w:rsidRPr="00B61D0A">
        <w:t>При нажатии кнопки «</w:t>
      </w:r>
      <w:r w:rsidR="00F318A7" w:rsidRPr="00B61D0A">
        <w:t>Отправить</w:t>
      </w:r>
      <w:r w:rsidRPr="00B61D0A">
        <w:t>», происходит отправка заявки.</w:t>
      </w:r>
    </w:p>
    <w:p w:rsidR="0066692C" w:rsidRPr="00B61D0A" w:rsidRDefault="0066692C" w:rsidP="00191E85">
      <w:pPr>
        <w:pStyle w:val="af0"/>
        <w:numPr>
          <w:ilvl w:val="3"/>
          <w:numId w:val="90"/>
        </w:numPr>
      </w:pPr>
      <w:r w:rsidRPr="00B61D0A">
        <w:t>Если заявка была отправлена, то отображается сообщение: «Ваша зая</w:t>
      </w:r>
      <w:r w:rsidRPr="00B61D0A">
        <w:t>в</w:t>
      </w:r>
      <w:r w:rsidRPr="00B61D0A">
        <w:t>ка успешно отправлена в компанию «</w:t>
      </w:r>
      <w:proofErr w:type="spellStart"/>
      <w:r w:rsidRPr="00B61D0A">
        <w:t>Сидак</w:t>
      </w:r>
      <w:proofErr w:type="spellEnd"/>
      <w:r w:rsidRPr="00B61D0A">
        <w:t xml:space="preserve">». Если с вами не связались в течение </w:t>
      </w:r>
      <w:r w:rsidRPr="00B61D0A">
        <w:rPr>
          <w:lang w:val="en-US"/>
        </w:rPr>
        <w:t>N</w:t>
      </w:r>
      <w:r w:rsidRPr="00B61D0A">
        <w:t xml:space="preserve"> часов (в рабочее время), свяжитесь, пожалуйста, с нами по телефону ХХХ-ХХ-ХХ».</w:t>
      </w:r>
    </w:p>
    <w:p w:rsidR="0066692C" w:rsidRPr="00B61D0A" w:rsidRDefault="0066692C" w:rsidP="00191E85">
      <w:pPr>
        <w:pStyle w:val="af0"/>
        <w:numPr>
          <w:ilvl w:val="3"/>
          <w:numId w:val="90"/>
        </w:numPr>
      </w:pPr>
      <w:r w:rsidRPr="00B61D0A">
        <w:t>Если отправка заявки не удалась, то отображается сообщение: «Ваша заявка не была отправлена по техническим причинам. Свяжитесь, пож</w:t>
      </w:r>
      <w:r w:rsidRPr="00B61D0A">
        <w:t>а</w:t>
      </w:r>
      <w:r w:rsidRPr="00B61D0A">
        <w:t>луйста, с нами по телефону ХХХ-ХХ-ХХ».</w:t>
      </w:r>
    </w:p>
    <w:p w:rsidR="0066692C" w:rsidRPr="00B61D0A" w:rsidRDefault="0066692C" w:rsidP="00191E85">
      <w:pPr>
        <w:pStyle w:val="af0"/>
        <w:numPr>
          <w:ilvl w:val="3"/>
          <w:numId w:val="90"/>
        </w:numPr>
      </w:pPr>
      <w:r w:rsidRPr="00B61D0A">
        <w:t xml:space="preserve">На </w:t>
      </w:r>
      <w:r w:rsidRPr="00B61D0A">
        <w:rPr>
          <w:lang w:val="en-US"/>
        </w:rPr>
        <w:t>e</w:t>
      </w:r>
      <w:r w:rsidRPr="00B61D0A">
        <w:t>-</w:t>
      </w:r>
      <w:r w:rsidRPr="00B61D0A">
        <w:rPr>
          <w:lang w:val="en-US"/>
        </w:rPr>
        <w:t>mail</w:t>
      </w:r>
      <w:r w:rsidRPr="00B61D0A">
        <w:t xml:space="preserve"> для заявок (настройки компонента) отправляется сообщение следующего содержания:</w:t>
      </w:r>
    </w:p>
    <w:p w:rsidR="0066692C" w:rsidRPr="00B61D0A" w:rsidRDefault="0066692C" w:rsidP="0066692C">
      <w:pPr>
        <w:rPr>
          <w:i/>
          <w:lang w:val="en-US"/>
        </w:rPr>
      </w:pPr>
      <w:r w:rsidRPr="00B61D0A">
        <w:rPr>
          <w:i/>
          <w:lang w:val="en-US"/>
        </w:rPr>
        <w:t>From: no reply e-mail;</w:t>
      </w:r>
    </w:p>
    <w:p w:rsidR="0066692C" w:rsidRPr="00B61D0A" w:rsidRDefault="0066692C" w:rsidP="0066692C">
      <w:pPr>
        <w:rPr>
          <w:i/>
        </w:rPr>
      </w:pPr>
      <w:r w:rsidRPr="00B61D0A">
        <w:rPr>
          <w:i/>
          <w:lang w:val="en-US"/>
        </w:rPr>
        <w:t>Subject</w:t>
      </w:r>
      <w:r w:rsidRPr="00B61D0A">
        <w:rPr>
          <w:i/>
        </w:rPr>
        <w:t xml:space="preserve">: Заявка </w:t>
      </w:r>
      <w:r w:rsidR="002322B1" w:rsidRPr="00B61D0A">
        <w:rPr>
          <w:i/>
        </w:rPr>
        <w:t>от партнера</w:t>
      </w:r>
      <w:r w:rsidRPr="00B61D0A">
        <w:rPr>
          <w:i/>
        </w:rPr>
        <w:t xml:space="preserve"> №ХХХ с сайта </w:t>
      </w:r>
      <w:proofErr w:type="spellStart"/>
      <w:r w:rsidRPr="00B61D0A">
        <w:rPr>
          <w:i/>
          <w:lang w:val="en-US"/>
        </w:rPr>
        <w:t>sidak</w:t>
      </w:r>
      <w:proofErr w:type="spellEnd"/>
      <w:r w:rsidRPr="00B61D0A">
        <w:rPr>
          <w:i/>
        </w:rPr>
        <w:t>.</w:t>
      </w:r>
      <w:r w:rsidRPr="00B61D0A">
        <w:rPr>
          <w:i/>
          <w:lang w:val="en-US"/>
        </w:rPr>
        <w:t>biz</w:t>
      </w:r>
      <w:r w:rsidRPr="00B61D0A">
        <w:rPr>
          <w:i/>
        </w:rPr>
        <w:t>;</w:t>
      </w:r>
    </w:p>
    <w:p w:rsidR="0066692C" w:rsidRPr="00B61D0A" w:rsidRDefault="0066692C" w:rsidP="0066692C">
      <w:pPr>
        <w:rPr>
          <w:i/>
        </w:rPr>
      </w:pPr>
      <w:proofErr w:type="gramStart"/>
      <w:r w:rsidRPr="00B61D0A">
        <w:rPr>
          <w:i/>
        </w:rPr>
        <w:t xml:space="preserve">Текст: </w:t>
      </w:r>
      <w:r w:rsidR="002322B1" w:rsidRPr="00B61D0A">
        <w:rPr>
          <w:i/>
        </w:rPr>
        <w:t>[</w:t>
      </w:r>
      <w:proofErr w:type="spellStart"/>
      <w:r w:rsidR="005D630C" w:rsidRPr="00B61D0A">
        <w:rPr>
          <w:i/>
        </w:rPr>
        <w:t>наименовние</w:t>
      </w:r>
      <w:proofErr w:type="spellEnd"/>
      <w:r w:rsidR="005D630C" w:rsidRPr="00B61D0A">
        <w:rPr>
          <w:i/>
        </w:rPr>
        <w:t xml:space="preserve"> компании</w:t>
      </w:r>
      <w:r w:rsidR="002322B1" w:rsidRPr="00B61D0A">
        <w:rPr>
          <w:i/>
        </w:rPr>
        <w:t xml:space="preserve">], </w:t>
      </w:r>
      <w:r w:rsidRPr="00B61D0A">
        <w:rPr>
          <w:i/>
        </w:rPr>
        <w:t>[</w:t>
      </w:r>
      <w:r w:rsidR="00A464AE" w:rsidRPr="00B61D0A">
        <w:rPr>
          <w:i/>
        </w:rPr>
        <w:t>контактное лицо</w:t>
      </w:r>
      <w:r w:rsidRPr="00B61D0A">
        <w:rPr>
          <w:i/>
        </w:rPr>
        <w:t>], [почта], [</w:t>
      </w:r>
      <w:r w:rsidR="002322B1" w:rsidRPr="00B61D0A">
        <w:rPr>
          <w:i/>
        </w:rPr>
        <w:t>телефон</w:t>
      </w:r>
      <w:r w:rsidRPr="00B61D0A">
        <w:rPr>
          <w:i/>
        </w:rPr>
        <w:t xml:space="preserve">], </w:t>
      </w:r>
      <w:r w:rsidR="002322B1" w:rsidRPr="00B61D0A">
        <w:rPr>
          <w:i/>
        </w:rPr>
        <w:t>[</w:t>
      </w:r>
      <w:r w:rsidR="00A464AE" w:rsidRPr="00B61D0A">
        <w:rPr>
          <w:i/>
        </w:rPr>
        <w:t>с</w:t>
      </w:r>
      <w:r w:rsidR="00A464AE" w:rsidRPr="00B61D0A">
        <w:rPr>
          <w:i/>
        </w:rPr>
        <w:t>о</w:t>
      </w:r>
      <w:r w:rsidR="00A464AE" w:rsidRPr="00B61D0A">
        <w:rPr>
          <w:i/>
        </w:rPr>
        <w:t>общение</w:t>
      </w:r>
      <w:r w:rsidR="002322B1" w:rsidRPr="00B61D0A">
        <w:rPr>
          <w:i/>
        </w:rPr>
        <w:t xml:space="preserve">], [наименование категории клиента], </w:t>
      </w:r>
      <w:r w:rsidRPr="00B61D0A">
        <w:rPr>
          <w:i/>
        </w:rPr>
        <w:t>[дата за</w:t>
      </w:r>
      <w:r w:rsidR="002322B1" w:rsidRPr="00B61D0A">
        <w:rPr>
          <w:i/>
        </w:rPr>
        <w:t>явки</w:t>
      </w:r>
      <w:r w:rsidRPr="00B61D0A">
        <w:rPr>
          <w:i/>
        </w:rPr>
        <w:t>].</w:t>
      </w:r>
      <w:proofErr w:type="gramEnd"/>
    </w:p>
    <w:p w:rsidR="0066692C" w:rsidRPr="00B61D0A" w:rsidRDefault="0066692C" w:rsidP="00191E85">
      <w:pPr>
        <w:pStyle w:val="af0"/>
        <w:numPr>
          <w:ilvl w:val="3"/>
          <w:numId w:val="90"/>
        </w:numPr>
      </w:pPr>
      <w:r w:rsidRPr="00B61D0A">
        <w:t xml:space="preserve">Заявка так же сохраняется в </w:t>
      </w:r>
      <w:proofErr w:type="spellStart"/>
      <w:r w:rsidRPr="00B61D0A">
        <w:t>инфоблок</w:t>
      </w:r>
      <w:proofErr w:type="spellEnd"/>
      <w:r w:rsidRPr="00B61D0A">
        <w:t xml:space="preserve"> «Заявки </w:t>
      </w:r>
      <w:r w:rsidR="002322B1" w:rsidRPr="00B61D0A">
        <w:t>от клиентов</w:t>
      </w:r>
      <w:r w:rsidRPr="00B61D0A">
        <w:t>».</w:t>
      </w:r>
    </w:p>
    <w:p w:rsidR="001C58FC" w:rsidRPr="00B61D0A" w:rsidRDefault="001C58FC" w:rsidP="001C58FC">
      <w:pPr>
        <w:rPr>
          <w:b/>
        </w:rPr>
      </w:pPr>
      <w:r w:rsidRPr="00B61D0A">
        <w:rPr>
          <w:b/>
        </w:rPr>
        <w:t>Форма заявки для дилеров</w:t>
      </w:r>
    </w:p>
    <w:p w:rsidR="002322B1" w:rsidRPr="00B61D0A" w:rsidRDefault="002322B1" w:rsidP="002322B1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«Заявки от клиентов»</w:t>
      </w:r>
    </w:p>
    <w:p w:rsidR="002322B1" w:rsidRPr="00B61D0A" w:rsidRDefault="002322B1" w:rsidP="002322B1">
      <w:pPr>
        <w:rPr>
          <w:i/>
        </w:rPr>
      </w:pPr>
      <w:r w:rsidRPr="00B61D0A">
        <w:rPr>
          <w:i/>
        </w:rPr>
        <w:t>Логика отображения:</w:t>
      </w:r>
    </w:p>
    <w:p w:rsidR="002322B1" w:rsidRPr="00B61D0A" w:rsidRDefault="002322B1" w:rsidP="00191E85">
      <w:pPr>
        <w:pStyle w:val="af0"/>
        <w:numPr>
          <w:ilvl w:val="3"/>
          <w:numId w:val="92"/>
        </w:numPr>
      </w:pPr>
      <w:r w:rsidRPr="00B61D0A">
        <w:t>В форме отображаются следующие поля:</w:t>
      </w:r>
    </w:p>
    <w:p w:rsidR="003254C1" w:rsidRPr="00B61D0A" w:rsidRDefault="005D630C" w:rsidP="00B61D0A">
      <w:pPr>
        <w:pStyle w:val="af0"/>
        <w:numPr>
          <w:ilvl w:val="4"/>
          <w:numId w:val="92"/>
        </w:numPr>
      </w:pPr>
      <w:bookmarkStart w:id="56" w:name="OLE_LINK40"/>
      <w:bookmarkStart w:id="57" w:name="OLE_LINK30"/>
      <w:bookmarkStart w:id="58" w:name="OLE_LINK31"/>
      <w:bookmarkStart w:id="59" w:name="OLE_LINK32"/>
      <w:bookmarkStart w:id="60" w:name="OLE_LINK33"/>
      <w:r w:rsidRPr="00B61D0A">
        <w:t>к</w:t>
      </w:r>
      <w:r w:rsidR="003254C1" w:rsidRPr="00B61D0A">
        <w:t>онтактное лицо</w:t>
      </w:r>
      <w:r w:rsidRPr="00B61D0A">
        <w:t>;</w:t>
      </w:r>
    </w:p>
    <w:p w:rsidR="003254C1" w:rsidRPr="00B61D0A" w:rsidRDefault="005D630C" w:rsidP="00B61D0A">
      <w:pPr>
        <w:pStyle w:val="af0"/>
        <w:numPr>
          <w:ilvl w:val="4"/>
          <w:numId w:val="92"/>
        </w:numPr>
      </w:pPr>
      <w:r w:rsidRPr="00B61D0A">
        <w:t>т</w:t>
      </w:r>
      <w:r w:rsidR="003254C1" w:rsidRPr="00B61D0A">
        <w:t>елефон</w:t>
      </w:r>
      <w:r w:rsidRPr="00B61D0A">
        <w:t>;</w:t>
      </w:r>
    </w:p>
    <w:p w:rsidR="003254C1" w:rsidRPr="00B61D0A" w:rsidRDefault="005D630C" w:rsidP="00B61D0A">
      <w:pPr>
        <w:pStyle w:val="af0"/>
        <w:numPr>
          <w:ilvl w:val="4"/>
          <w:numId w:val="92"/>
        </w:numPr>
      </w:pPr>
      <w:r w:rsidRPr="00B61D0A">
        <w:t>п</w:t>
      </w:r>
      <w:r w:rsidR="003254C1" w:rsidRPr="00B61D0A">
        <w:t>очта</w:t>
      </w:r>
      <w:r w:rsidRPr="00B61D0A">
        <w:t>;</w:t>
      </w:r>
    </w:p>
    <w:p w:rsidR="003254C1" w:rsidRPr="00B61D0A" w:rsidRDefault="005D630C" w:rsidP="00B61D0A">
      <w:pPr>
        <w:pStyle w:val="af0"/>
        <w:numPr>
          <w:ilvl w:val="4"/>
          <w:numId w:val="92"/>
        </w:numPr>
      </w:pPr>
      <w:r w:rsidRPr="00B61D0A">
        <w:t>г</w:t>
      </w:r>
      <w:r w:rsidR="003254C1" w:rsidRPr="00B61D0A">
        <w:t>ород</w:t>
      </w:r>
      <w:r w:rsidRPr="00B61D0A">
        <w:t>;</w:t>
      </w:r>
    </w:p>
    <w:p w:rsidR="003254C1" w:rsidRPr="00B61D0A" w:rsidRDefault="005D630C" w:rsidP="00B61D0A">
      <w:pPr>
        <w:pStyle w:val="af0"/>
        <w:numPr>
          <w:ilvl w:val="4"/>
          <w:numId w:val="92"/>
        </w:numPr>
      </w:pPr>
      <w:r w:rsidRPr="00B61D0A">
        <w:t>с</w:t>
      </w:r>
      <w:r w:rsidR="003254C1" w:rsidRPr="00B61D0A">
        <w:t>айт</w:t>
      </w:r>
      <w:r w:rsidRPr="00B61D0A">
        <w:t>;</w:t>
      </w:r>
    </w:p>
    <w:bookmarkEnd w:id="56"/>
    <w:p w:rsidR="00A03127" w:rsidRPr="00B61D0A" w:rsidRDefault="00A03127" w:rsidP="00191E85">
      <w:pPr>
        <w:pStyle w:val="af0"/>
        <w:numPr>
          <w:ilvl w:val="4"/>
          <w:numId w:val="92"/>
        </w:numPr>
      </w:pPr>
      <w:r w:rsidRPr="00B61D0A">
        <w:t>наименование компании</w:t>
      </w:r>
      <w:r w:rsidR="005D630C" w:rsidRPr="00B61D0A">
        <w:t>;</w:t>
      </w:r>
    </w:p>
    <w:p w:rsidR="00A03127" w:rsidRPr="00B61D0A" w:rsidRDefault="00A03127" w:rsidP="00A03127">
      <w:pPr>
        <w:pStyle w:val="af0"/>
        <w:numPr>
          <w:ilvl w:val="4"/>
          <w:numId w:val="92"/>
        </w:numPr>
      </w:pPr>
      <w:r w:rsidRPr="00B61D0A">
        <w:t>сфера деятельности (мебельные комплектующие, мебель для ку</w:t>
      </w:r>
      <w:r w:rsidRPr="00B61D0A">
        <w:t>х</w:t>
      </w:r>
      <w:r w:rsidRPr="00B61D0A">
        <w:t xml:space="preserve">ни, корпусная мебель, мягкая мебель, </w:t>
      </w:r>
      <w:proofErr w:type="gramStart"/>
      <w:r w:rsidRPr="00B61D0A">
        <w:t>другое</w:t>
      </w:r>
      <w:proofErr w:type="gramEnd"/>
      <w:r w:rsidRPr="00B61D0A">
        <w:t>);</w:t>
      </w:r>
    </w:p>
    <w:p w:rsidR="00A03127" w:rsidRPr="00B61D0A" w:rsidRDefault="00A03127" w:rsidP="00A03127">
      <w:pPr>
        <w:pStyle w:val="af0"/>
        <w:numPr>
          <w:ilvl w:val="4"/>
          <w:numId w:val="92"/>
        </w:numPr>
      </w:pPr>
      <w:r w:rsidRPr="00B61D0A">
        <w:t>кол-во офисов продаж;</w:t>
      </w:r>
    </w:p>
    <w:bookmarkEnd w:id="57"/>
    <w:bookmarkEnd w:id="58"/>
    <w:p w:rsidR="002322B1" w:rsidRPr="00B61D0A" w:rsidRDefault="00A03127" w:rsidP="00191E85">
      <w:pPr>
        <w:pStyle w:val="af0"/>
        <w:numPr>
          <w:ilvl w:val="4"/>
          <w:numId w:val="92"/>
        </w:numPr>
      </w:pPr>
      <w:r w:rsidRPr="00B61D0A">
        <w:t>сообщение.</w:t>
      </w:r>
      <w:bookmarkEnd w:id="59"/>
      <w:bookmarkEnd w:id="60"/>
    </w:p>
    <w:p w:rsidR="002322B1" w:rsidRPr="00B61D0A" w:rsidRDefault="002322B1" w:rsidP="00191E85">
      <w:pPr>
        <w:pStyle w:val="af0"/>
        <w:numPr>
          <w:ilvl w:val="3"/>
          <w:numId w:val="92"/>
        </w:numPr>
      </w:pPr>
      <w:r w:rsidRPr="00B61D0A">
        <w:t>Обязательные поля:</w:t>
      </w:r>
    </w:p>
    <w:p w:rsidR="005D630C" w:rsidRPr="00B61D0A" w:rsidRDefault="005D630C" w:rsidP="005D630C">
      <w:pPr>
        <w:pStyle w:val="af0"/>
        <w:numPr>
          <w:ilvl w:val="4"/>
          <w:numId w:val="92"/>
        </w:numPr>
      </w:pPr>
      <w:r w:rsidRPr="00B61D0A">
        <w:t>контактное лицо;</w:t>
      </w:r>
    </w:p>
    <w:p w:rsidR="005D630C" w:rsidRPr="00B61D0A" w:rsidRDefault="005D630C" w:rsidP="005D630C">
      <w:pPr>
        <w:pStyle w:val="af0"/>
        <w:numPr>
          <w:ilvl w:val="4"/>
          <w:numId w:val="92"/>
        </w:numPr>
      </w:pPr>
      <w:r w:rsidRPr="00B61D0A">
        <w:t>телефон;</w:t>
      </w:r>
    </w:p>
    <w:p w:rsidR="005D630C" w:rsidRPr="00B61D0A" w:rsidRDefault="005D630C" w:rsidP="005D630C">
      <w:pPr>
        <w:pStyle w:val="af0"/>
        <w:numPr>
          <w:ilvl w:val="4"/>
          <w:numId w:val="92"/>
        </w:numPr>
      </w:pPr>
      <w:r w:rsidRPr="00B61D0A">
        <w:t>почта;</w:t>
      </w:r>
    </w:p>
    <w:p w:rsidR="005D630C" w:rsidRPr="00B61D0A" w:rsidRDefault="005D630C" w:rsidP="005D630C">
      <w:pPr>
        <w:pStyle w:val="af0"/>
        <w:numPr>
          <w:ilvl w:val="4"/>
          <w:numId w:val="92"/>
        </w:numPr>
      </w:pPr>
      <w:r w:rsidRPr="00B61D0A">
        <w:t>город;</w:t>
      </w:r>
    </w:p>
    <w:p w:rsidR="00A03127" w:rsidRPr="00B61D0A" w:rsidRDefault="00A03127" w:rsidP="00A03127">
      <w:pPr>
        <w:pStyle w:val="af0"/>
        <w:numPr>
          <w:ilvl w:val="4"/>
          <w:numId w:val="92"/>
        </w:numPr>
      </w:pPr>
      <w:r w:rsidRPr="00B61D0A">
        <w:t>наименование компании</w:t>
      </w:r>
    </w:p>
    <w:p w:rsidR="00A03127" w:rsidRPr="00B61D0A" w:rsidRDefault="00A03127" w:rsidP="00A03127">
      <w:pPr>
        <w:pStyle w:val="af0"/>
        <w:numPr>
          <w:ilvl w:val="4"/>
          <w:numId w:val="92"/>
        </w:numPr>
      </w:pPr>
      <w:r w:rsidRPr="00B61D0A">
        <w:t>сфера деятельности;</w:t>
      </w:r>
    </w:p>
    <w:p w:rsidR="00A03127" w:rsidRPr="00B61D0A" w:rsidRDefault="00A03127" w:rsidP="00A03127">
      <w:pPr>
        <w:pStyle w:val="af0"/>
        <w:numPr>
          <w:ilvl w:val="4"/>
          <w:numId w:val="92"/>
        </w:numPr>
      </w:pPr>
      <w:r w:rsidRPr="00B61D0A">
        <w:t>кол-во офисов продаж.</w:t>
      </w:r>
    </w:p>
    <w:p w:rsidR="002322B1" w:rsidRPr="00B61D0A" w:rsidRDefault="002322B1" w:rsidP="002322B1">
      <w:pPr>
        <w:rPr>
          <w:i/>
        </w:rPr>
      </w:pPr>
      <w:r w:rsidRPr="00B61D0A">
        <w:rPr>
          <w:i/>
        </w:rPr>
        <w:t>Действия пользователя:</w:t>
      </w:r>
    </w:p>
    <w:p w:rsidR="002322B1" w:rsidRPr="00B61D0A" w:rsidRDefault="002322B1" w:rsidP="00191E85">
      <w:pPr>
        <w:pStyle w:val="af0"/>
        <w:numPr>
          <w:ilvl w:val="3"/>
          <w:numId w:val="91"/>
        </w:numPr>
      </w:pPr>
      <w:r w:rsidRPr="00B61D0A">
        <w:t>При нажатии кнопки «Отправить», происходит отправка заявки.</w:t>
      </w:r>
    </w:p>
    <w:p w:rsidR="002322B1" w:rsidRPr="00B61D0A" w:rsidRDefault="002322B1" w:rsidP="00191E85">
      <w:pPr>
        <w:pStyle w:val="af0"/>
        <w:numPr>
          <w:ilvl w:val="3"/>
          <w:numId w:val="91"/>
        </w:numPr>
      </w:pPr>
      <w:r w:rsidRPr="00B61D0A">
        <w:t>Если заявка была отправлена, то отображается сообщение: «Ваша зая</w:t>
      </w:r>
      <w:r w:rsidRPr="00B61D0A">
        <w:t>в</w:t>
      </w:r>
      <w:r w:rsidRPr="00B61D0A">
        <w:t>ка успешно отправлена в компанию «</w:t>
      </w:r>
      <w:proofErr w:type="spellStart"/>
      <w:r w:rsidRPr="00B61D0A">
        <w:t>Сидак</w:t>
      </w:r>
      <w:proofErr w:type="spellEnd"/>
      <w:r w:rsidRPr="00B61D0A">
        <w:t xml:space="preserve">». Если с вами не связались в течение </w:t>
      </w:r>
      <w:r w:rsidRPr="00B61D0A">
        <w:rPr>
          <w:lang w:val="en-US"/>
        </w:rPr>
        <w:t>N</w:t>
      </w:r>
      <w:r w:rsidRPr="00B61D0A">
        <w:t xml:space="preserve"> часов (в рабочее время), свяжитесь, пожалуйста, с нами по телефону ХХХ-ХХ-ХХ».</w:t>
      </w:r>
    </w:p>
    <w:p w:rsidR="002322B1" w:rsidRPr="00B61D0A" w:rsidRDefault="002322B1" w:rsidP="00191E85">
      <w:pPr>
        <w:pStyle w:val="af0"/>
        <w:numPr>
          <w:ilvl w:val="3"/>
          <w:numId w:val="91"/>
        </w:numPr>
      </w:pPr>
      <w:r w:rsidRPr="00B61D0A">
        <w:t>Если отправка заявки не удалась, то отображается сообщение: «Ваша заявка не была отправлена по техническим причинам. Свяжитесь, пож</w:t>
      </w:r>
      <w:r w:rsidRPr="00B61D0A">
        <w:t>а</w:t>
      </w:r>
      <w:r w:rsidRPr="00B61D0A">
        <w:t>луйста, с нами по телефону ХХХ-ХХ-ХХ».</w:t>
      </w:r>
    </w:p>
    <w:p w:rsidR="002322B1" w:rsidRPr="00B61D0A" w:rsidRDefault="002322B1" w:rsidP="00191E85">
      <w:pPr>
        <w:pStyle w:val="af0"/>
        <w:numPr>
          <w:ilvl w:val="3"/>
          <w:numId w:val="91"/>
        </w:numPr>
      </w:pPr>
      <w:r w:rsidRPr="00B61D0A">
        <w:lastRenderedPageBreak/>
        <w:t xml:space="preserve">На </w:t>
      </w:r>
      <w:r w:rsidRPr="00B61D0A">
        <w:rPr>
          <w:lang w:val="en-US"/>
        </w:rPr>
        <w:t>e</w:t>
      </w:r>
      <w:r w:rsidRPr="00B61D0A">
        <w:t>-</w:t>
      </w:r>
      <w:r w:rsidRPr="00B61D0A">
        <w:rPr>
          <w:lang w:val="en-US"/>
        </w:rPr>
        <w:t>mail</w:t>
      </w:r>
      <w:r w:rsidRPr="00B61D0A">
        <w:t xml:space="preserve"> для заявок (настройки компонента) отправляется сообщение следующего содержания:</w:t>
      </w:r>
    </w:p>
    <w:p w:rsidR="002322B1" w:rsidRPr="00B61D0A" w:rsidRDefault="002322B1" w:rsidP="002322B1">
      <w:pPr>
        <w:rPr>
          <w:i/>
          <w:lang w:val="en-US"/>
        </w:rPr>
      </w:pPr>
      <w:r w:rsidRPr="00B61D0A">
        <w:rPr>
          <w:i/>
          <w:lang w:val="en-US"/>
        </w:rPr>
        <w:t>From: no reply e-mail;</w:t>
      </w:r>
    </w:p>
    <w:p w:rsidR="002322B1" w:rsidRPr="00B61D0A" w:rsidRDefault="002322B1" w:rsidP="002322B1">
      <w:pPr>
        <w:rPr>
          <w:i/>
        </w:rPr>
      </w:pPr>
      <w:r w:rsidRPr="00B61D0A">
        <w:rPr>
          <w:i/>
          <w:lang w:val="en-US"/>
        </w:rPr>
        <w:t>Subject</w:t>
      </w:r>
      <w:r w:rsidRPr="00B61D0A">
        <w:rPr>
          <w:i/>
        </w:rPr>
        <w:t xml:space="preserve">: Заявка от партнера №ХХХ с сайта </w:t>
      </w:r>
      <w:proofErr w:type="spellStart"/>
      <w:r w:rsidRPr="00B61D0A">
        <w:rPr>
          <w:i/>
          <w:lang w:val="en-US"/>
        </w:rPr>
        <w:t>sidak</w:t>
      </w:r>
      <w:proofErr w:type="spellEnd"/>
      <w:r w:rsidRPr="00B61D0A">
        <w:rPr>
          <w:i/>
        </w:rPr>
        <w:t>.</w:t>
      </w:r>
      <w:r w:rsidRPr="00B61D0A">
        <w:rPr>
          <w:i/>
          <w:lang w:val="en-US"/>
        </w:rPr>
        <w:t>biz</w:t>
      </w:r>
      <w:r w:rsidRPr="00B61D0A">
        <w:rPr>
          <w:i/>
        </w:rPr>
        <w:t>;</w:t>
      </w:r>
    </w:p>
    <w:p w:rsidR="0063068D" w:rsidRPr="00B61D0A" w:rsidRDefault="002322B1" w:rsidP="001952E7">
      <w:pPr>
        <w:rPr>
          <w:i/>
        </w:rPr>
      </w:pPr>
      <w:r w:rsidRPr="00B61D0A">
        <w:rPr>
          <w:i/>
        </w:rPr>
        <w:t xml:space="preserve">Текст: </w:t>
      </w:r>
    </w:p>
    <w:p w:rsidR="005D630C" w:rsidRPr="00B61D0A" w:rsidRDefault="005D630C" w:rsidP="00B61D0A">
      <w:pPr>
        <w:pStyle w:val="af0"/>
        <w:numPr>
          <w:ilvl w:val="0"/>
          <w:numId w:val="93"/>
        </w:numPr>
        <w:rPr>
          <w:i/>
        </w:rPr>
      </w:pPr>
      <w:r w:rsidRPr="00B61D0A">
        <w:rPr>
          <w:i/>
        </w:rPr>
        <w:t>[контактное лицо];</w:t>
      </w:r>
    </w:p>
    <w:p w:rsidR="005D630C" w:rsidRPr="00B61D0A" w:rsidRDefault="005D630C" w:rsidP="00B61D0A">
      <w:pPr>
        <w:pStyle w:val="af0"/>
        <w:numPr>
          <w:ilvl w:val="0"/>
          <w:numId w:val="93"/>
        </w:numPr>
        <w:rPr>
          <w:i/>
        </w:rPr>
      </w:pPr>
      <w:r w:rsidRPr="00B61D0A">
        <w:rPr>
          <w:i/>
        </w:rPr>
        <w:t>[телефон];</w:t>
      </w:r>
    </w:p>
    <w:p w:rsidR="005D630C" w:rsidRPr="00B61D0A" w:rsidRDefault="005D630C" w:rsidP="00B61D0A">
      <w:pPr>
        <w:pStyle w:val="af0"/>
        <w:numPr>
          <w:ilvl w:val="0"/>
          <w:numId w:val="93"/>
        </w:numPr>
        <w:rPr>
          <w:i/>
        </w:rPr>
      </w:pPr>
      <w:r w:rsidRPr="00B61D0A">
        <w:rPr>
          <w:i/>
        </w:rPr>
        <w:t>[почта];</w:t>
      </w:r>
    </w:p>
    <w:p w:rsidR="005D630C" w:rsidRPr="00B61D0A" w:rsidRDefault="005D630C" w:rsidP="00B61D0A">
      <w:pPr>
        <w:pStyle w:val="af0"/>
        <w:numPr>
          <w:ilvl w:val="0"/>
          <w:numId w:val="93"/>
        </w:numPr>
        <w:rPr>
          <w:i/>
        </w:rPr>
      </w:pPr>
      <w:r w:rsidRPr="00B61D0A">
        <w:rPr>
          <w:i/>
        </w:rPr>
        <w:t>[город];</w:t>
      </w:r>
    </w:p>
    <w:p w:rsidR="005D630C" w:rsidRPr="00B61D0A" w:rsidRDefault="005D630C" w:rsidP="00B61D0A">
      <w:pPr>
        <w:pStyle w:val="af0"/>
        <w:numPr>
          <w:ilvl w:val="0"/>
          <w:numId w:val="93"/>
        </w:numPr>
        <w:rPr>
          <w:i/>
        </w:rPr>
      </w:pPr>
      <w:r w:rsidRPr="00B61D0A">
        <w:rPr>
          <w:i/>
        </w:rPr>
        <w:t>[сайт];</w:t>
      </w:r>
    </w:p>
    <w:p w:rsidR="00A03127" w:rsidRPr="00B61D0A" w:rsidRDefault="00A03127" w:rsidP="00B61D0A">
      <w:pPr>
        <w:pStyle w:val="af0"/>
        <w:numPr>
          <w:ilvl w:val="0"/>
          <w:numId w:val="93"/>
        </w:numPr>
        <w:rPr>
          <w:i/>
        </w:rPr>
      </w:pPr>
      <w:proofErr w:type="gramStart"/>
      <w:r w:rsidRPr="00B61D0A">
        <w:rPr>
          <w:i/>
        </w:rPr>
        <w:t>[наименование компании;</w:t>
      </w:r>
      <w:proofErr w:type="gramEnd"/>
    </w:p>
    <w:p w:rsidR="00A03127" w:rsidRPr="00B61D0A" w:rsidRDefault="00A03127" w:rsidP="00B61D0A">
      <w:pPr>
        <w:pStyle w:val="af0"/>
        <w:numPr>
          <w:ilvl w:val="0"/>
          <w:numId w:val="93"/>
        </w:numPr>
        <w:rPr>
          <w:i/>
        </w:rPr>
      </w:pPr>
      <w:r w:rsidRPr="00B61D0A">
        <w:rPr>
          <w:i/>
        </w:rPr>
        <w:t>[сфера деятельности];</w:t>
      </w:r>
    </w:p>
    <w:p w:rsidR="00A03127" w:rsidRPr="00B61D0A" w:rsidRDefault="00A03127" w:rsidP="00B61D0A">
      <w:pPr>
        <w:pStyle w:val="af0"/>
        <w:numPr>
          <w:ilvl w:val="0"/>
          <w:numId w:val="93"/>
        </w:numPr>
        <w:rPr>
          <w:i/>
        </w:rPr>
      </w:pPr>
      <w:r w:rsidRPr="00B61D0A">
        <w:rPr>
          <w:i/>
        </w:rPr>
        <w:t>[кол-во офисов продаж];</w:t>
      </w:r>
    </w:p>
    <w:p w:rsidR="00A464AE" w:rsidRPr="00B61D0A" w:rsidRDefault="00A464AE" w:rsidP="00B61D0A">
      <w:pPr>
        <w:pStyle w:val="af0"/>
        <w:numPr>
          <w:ilvl w:val="0"/>
          <w:numId w:val="93"/>
        </w:numPr>
        <w:rPr>
          <w:i/>
        </w:rPr>
      </w:pPr>
      <w:r w:rsidRPr="00B61D0A">
        <w:rPr>
          <w:i/>
        </w:rPr>
        <w:t>[наименование категории клиента];</w:t>
      </w:r>
    </w:p>
    <w:p w:rsidR="00A464AE" w:rsidRPr="00B61D0A" w:rsidRDefault="00A464AE" w:rsidP="00B61D0A">
      <w:pPr>
        <w:pStyle w:val="af0"/>
        <w:numPr>
          <w:ilvl w:val="0"/>
          <w:numId w:val="93"/>
        </w:numPr>
        <w:rPr>
          <w:i/>
        </w:rPr>
      </w:pPr>
      <w:r w:rsidRPr="00B61D0A">
        <w:rPr>
          <w:i/>
        </w:rPr>
        <w:t>[дата заявки];</w:t>
      </w:r>
    </w:p>
    <w:p w:rsidR="00A03127" w:rsidRPr="00B61D0A" w:rsidRDefault="00A03127" w:rsidP="00B61D0A">
      <w:pPr>
        <w:pStyle w:val="af0"/>
        <w:numPr>
          <w:ilvl w:val="0"/>
          <w:numId w:val="93"/>
        </w:numPr>
        <w:rPr>
          <w:i/>
        </w:rPr>
      </w:pPr>
      <w:r w:rsidRPr="00B61D0A">
        <w:rPr>
          <w:i/>
        </w:rPr>
        <w:t>[сообщение].</w:t>
      </w:r>
    </w:p>
    <w:p w:rsidR="002322B1" w:rsidRPr="00B61D0A" w:rsidRDefault="002322B1" w:rsidP="00191E85">
      <w:pPr>
        <w:pStyle w:val="af0"/>
        <w:numPr>
          <w:ilvl w:val="3"/>
          <w:numId w:val="91"/>
        </w:numPr>
      </w:pPr>
      <w:r w:rsidRPr="00B61D0A">
        <w:t xml:space="preserve">Заявка так же сохраняется в </w:t>
      </w:r>
      <w:proofErr w:type="spellStart"/>
      <w:r w:rsidRPr="00B61D0A">
        <w:t>инфоблок</w:t>
      </w:r>
      <w:proofErr w:type="spellEnd"/>
      <w:r w:rsidRPr="00B61D0A">
        <w:t xml:space="preserve"> «Заявки от клиентов».</w:t>
      </w:r>
    </w:p>
    <w:p w:rsidR="005D630C" w:rsidRPr="00B61D0A" w:rsidRDefault="005D630C" w:rsidP="00B61D0A">
      <w:r w:rsidRPr="00B61D0A">
        <w:rPr>
          <w:b/>
        </w:rPr>
        <w:t xml:space="preserve">Список </w:t>
      </w:r>
      <w:r w:rsidR="000020A6" w:rsidRPr="00B61D0A">
        <w:rPr>
          <w:b/>
        </w:rPr>
        <w:t>файлов</w:t>
      </w:r>
      <w:r w:rsidRPr="00B61D0A">
        <w:rPr>
          <w:b/>
        </w:rPr>
        <w:t xml:space="preserve"> для скачивания</w:t>
      </w:r>
    </w:p>
    <w:p w:rsidR="005D630C" w:rsidRPr="00B61D0A" w:rsidRDefault="005D630C" w:rsidP="005D630C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«Файлы для скачивания».</w:t>
      </w:r>
    </w:p>
    <w:p w:rsidR="005D630C" w:rsidRPr="00B61D0A" w:rsidRDefault="005D630C" w:rsidP="005D630C">
      <w:pPr>
        <w:rPr>
          <w:i/>
        </w:rPr>
      </w:pPr>
      <w:r w:rsidRPr="00B61D0A">
        <w:rPr>
          <w:i/>
        </w:rPr>
        <w:t>Логика отображения:</w:t>
      </w:r>
    </w:p>
    <w:p w:rsidR="005D630C" w:rsidRPr="00B61D0A" w:rsidRDefault="005D630C" w:rsidP="005D630C">
      <w:pPr>
        <w:pStyle w:val="af0"/>
        <w:numPr>
          <w:ilvl w:val="3"/>
          <w:numId w:val="168"/>
        </w:numPr>
      </w:pPr>
      <w:r w:rsidRPr="00B61D0A">
        <w:t>Если в списке нет элементов, то компонент не отображается.</w:t>
      </w:r>
    </w:p>
    <w:p w:rsidR="005D630C" w:rsidRPr="00B61D0A" w:rsidRDefault="005D630C" w:rsidP="005D630C">
      <w:pPr>
        <w:pStyle w:val="af0"/>
        <w:numPr>
          <w:ilvl w:val="3"/>
          <w:numId w:val="168"/>
        </w:numPr>
      </w:pPr>
      <w:r w:rsidRPr="00B61D0A">
        <w:t>Максимальное число элементов не ограничено. Пагинация не пред</w:t>
      </w:r>
      <w:r w:rsidRPr="00B61D0A">
        <w:t>у</w:t>
      </w:r>
      <w:r w:rsidRPr="00B61D0A">
        <w:t>смотрена.</w:t>
      </w:r>
    </w:p>
    <w:p w:rsidR="005D630C" w:rsidRPr="00B61D0A" w:rsidRDefault="005D630C" w:rsidP="005D630C">
      <w:pPr>
        <w:pStyle w:val="af0"/>
        <w:numPr>
          <w:ilvl w:val="3"/>
          <w:numId w:val="168"/>
        </w:numPr>
      </w:pPr>
      <w:r w:rsidRPr="00B61D0A">
        <w:t xml:space="preserve">Сортировка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5D630C" w:rsidRPr="00B61D0A" w:rsidRDefault="005D630C" w:rsidP="005D630C">
      <w:pPr>
        <w:rPr>
          <w:i/>
        </w:rPr>
      </w:pPr>
      <w:r w:rsidRPr="00B61D0A">
        <w:rPr>
          <w:i/>
        </w:rPr>
        <w:t>Действия пользователя:</w:t>
      </w:r>
    </w:p>
    <w:p w:rsidR="005D630C" w:rsidRPr="00B61D0A" w:rsidRDefault="005D630C" w:rsidP="005D630C">
      <w:pPr>
        <w:pStyle w:val="af0"/>
        <w:numPr>
          <w:ilvl w:val="3"/>
          <w:numId w:val="172"/>
        </w:numPr>
      </w:pPr>
      <w:r w:rsidRPr="00B61D0A">
        <w:t>При нажатии на наименование файла, запускается скачивание этого файла.</w:t>
      </w:r>
    </w:p>
    <w:p w:rsidR="00C445C4" w:rsidRPr="00B61D0A" w:rsidRDefault="00C445C4" w:rsidP="00C445C4">
      <w:pPr>
        <w:pStyle w:val="4"/>
      </w:pPr>
      <w:r w:rsidRPr="00B61D0A">
        <w:t>7) Контакты</w:t>
      </w:r>
    </w:p>
    <w:p w:rsidR="00C82F9A" w:rsidRPr="00B61D0A" w:rsidRDefault="00C82F9A" w:rsidP="00C82F9A">
      <w:proofErr w:type="gramStart"/>
      <w:r w:rsidRPr="00B61D0A">
        <w:t>Данная страница не имеет собственного контента, и при переходе на нее посетитель автоматически перенаправляется на страницу «Обособленные подразделения».</w:t>
      </w:r>
      <w:proofErr w:type="gramEnd"/>
    </w:p>
    <w:p w:rsidR="00A56A70" w:rsidRPr="00B61D0A" w:rsidRDefault="00A56A70" w:rsidP="00A56A70">
      <w:pPr>
        <w:pStyle w:val="4"/>
      </w:pPr>
      <w:r w:rsidRPr="00B61D0A">
        <w:t>7.1) Обособленные подразделения</w:t>
      </w:r>
    </w:p>
    <w:p w:rsidR="00C82F9A" w:rsidRPr="00B61D0A" w:rsidRDefault="00C82F9A" w:rsidP="00C82F9A">
      <w:r w:rsidRPr="00B61D0A">
        <w:rPr>
          <w:i/>
        </w:rPr>
        <w:t>Эскиз в приложении:</w:t>
      </w:r>
      <w:r w:rsidRPr="00B61D0A">
        <w:t xml:space="preserve"> 7_contact_us.</w:t>
      </w:r>
    </w:p>
    <w:p w:rsidR="00C82F9A" w:rsidRPr="00B61D0A" w:rsidRDefault="00C82F9A" w:rsidP="00C82F9A">
      <w:r w:rsidRPr="00B61D0A">
        <w:t>Ниже описаны компоненты страницы.</w:t>
      </w:r>
    </w:p>
    <w:p w:rsidR="00F84631" w:rsidRPr="00B61D0A" w:rsidRDefault="00F84631" w:rsidP="00F84631">
      <w:pPr>
        <w:rPr>
          <w:b/>
        </w:rPr>
      </w:pPr>
      <w:r w:rsidRPr="00B61D0A">
        <w:rPr>
          <w:b/>
        </w:rPr>
        <w:t>Список контактов обособленных подразделений</w:t>
      </w:r>
    </w:p>
    <w:p w:rsidR="00F84631" w:rsidRPr="00B61D0A" w:rsidRDefault="00F84631" w:rsidP="00F84631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«Контакты»</w:t>
      </w:r>
    </w:p>
    <w:p w:rsidR="00F84631" w:rsidRPr="00B61D0A" w:rsidRDefault="00F84631" w:rsidP="00F84631">
      <w:pPr>
        <w:rPr>
          <w:i/>
        </w:rPr>
      </w:pPr>
      <w:r w:rsidRPr="00B61D0A">
        <w:rPr>
          <w:i/>
        </w:rPr>
        <w:t>Логика отображения:</w:t>
      </w:r>
    </w:p>
    <w:p w:rsidR="00F84631" w:rsidRPr="00B61D0A" w:rsidRDefault="00F84631" w:rsidP="00191E85">
      <w:pPr>
        <w:pStyle w:val="af0"/>
        <w:numPr>
          <w:ilvl w:val="3"/>
          <w:numId w:val="94"/>
        </w:numPr>
      </w:pPr>
      <w:r w:rsidRPr="00B61D0A">
        <w:t>В списке отображаются только контакты, у которых установлен флаг «Обособленное подразделение».</w:t>
      </w:r>
    </w:p>
    <w:p w:rsidR="00F84631" w:rsidRPr="00B61D0A" w:rsidRDefault="00F84631" w:rsidP="00191E85">
      <w:pPr>
        <w:pStyle w:val="af0"/>
        <w:numPr>
          <w:ilvl w:val="3"/>
          <w:numId w:val="94"/>
        </w:numPr>
      </w:pPr>
      <w:r w:rsidRPr="00B61D0A">
        <w:t>Максимальное число контактов в списке не ограничено.</w:t>
      </w:r>
    </w:p>
    <w:p w:rsidR="00F84631" w:rsidRPr="00B61D0A" w:rsidRDefault="00F84631" w:rsidP="00191E85">
      <w:pPr>
        <w:pStyle w:val="af0"/>
        <w:numPr>
          <w:ilvl w:val="3"/>
          <w:numId w:val="94"/>
        </w:numPr>
      </w:pPr>
      <w:r w:rsidRPr="00B61D0A">
        <w:t xml:space="preserve">Сортировка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F84631" w:rsidRPr="00B61D0A" w:rsidRDefault="00F84631" w:rsidP="00191E85">
      <w:pPr>
        <w:pStyle w:val="af0"/>
        <w:numPr>
          <w:ilvl w:val="3"/>
          <w:numId w:val="94"/>
        </w:numPr>
      </w:pPr>
      <w:r w:rsidRPr="00B61D0A">
        <w:t xml:space="preserve">Поле почты является </w:t>
      </w:r>
      <w:r w:rsidRPr="00B61D0A">
        <w:rPr>
          <w:lang w:val="en-US"/>
        </w:rPr>
        <w:t>mailto</w:t>
      </w:r>
      <w:r w:rsidRPr="00B61D0A">
        <w:t xml:space="preserve"> ссылкой.</w:t>
      </w:r>
    </w:p>
    <w:p w:rsidR="00F84631" w:rsidRPr="00B61D0A" w:rsidRDefault="00F84631" w:rsidP="00F84631">
      <w:pPr>
        <w:rPr>
          <w:i/>
        </w:rPr>
      </w:pPr>
      <w:r w:rsidRPr="00B61D0A">
        <w:rPr>
          <w:i/>
        </w:rPr>
        <w:lastRenderedPageBreak/>
        <w:t>Действия пользователя:</w:t>
      </w:r>
    </w:p>
    <w:p w:rsidR="00F84631" w:rsidRPr="00B61D0A" w:rsidRDefault="00F84631" w:rsidP="00191E85">
      <w:pPr>
        <w:pStyle w:val="af0"/>
        <w:numPr>
          <w:ilvl w:val="3"/>
          <w:numId w:val="95"/>
        </w:numPr>
      </w:pPr>
      <w:r w:rsidRPr="00B61D0A">
        <w:t>При нажатии на наименование почты, на компьютере пользователя з</w:t>
      </w:r>
      <w:r w:rsidRPr="00B61D0A">
        <w:t>а</w:t>
      </w:r>
      <w:r w:rsidRPr="00B61D0A">
        <w:t xml:space="preserve">пускается стандартный обработчик </w:t>
      </w:r>
      <w:r w:rsidRPr="00B61D0A">
        <w:rPr>
          <w:lang w:val="en-US"/>
        </w:rPr>
        <w:t>mailto</w:t>
      </w:r>
      <w:r w:rsidRPr="00B61D0A">
        <w:t xml:space="preserve"> ссылок.</w:t>
      </w:r>
    </w:p>
    <w:p w:rsidR="00F84631" w:rsidRPr="00B61D0A" w:rsidRDefault="00F84631" w:rsidP="00F84631">
      <w:pPr>
        <w:rPr>
          <w:b/>
        </w:rPr>
      </w:pPr>
      <w:r w:rsidRPr="00B61D0A">
        <w:rPr>
          <w:b/>
        </w:rPr>
        <w:t>Контакт фабрики</w:t>
      </w:r>
    </w:p>
    <w:p w:rsidR="00F84631" w:rsidRPr="00B61D0A" w:rsidRDefault="00F84631" w:rsidP="00F84631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«Контакты»</w:t>
      </w:r>
    </w:p>
    <w:p w:rsidR="00F84631" w:rsidRPr="00B61D0A" w:rsidRDefault="00F84631" w:rsidP="00F84631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«Контакты»</w:t>
      </w:r>
    </w:p>
    <w:p w:rsidR="00F84631" w:rsidRPr="00B61D0A" w:rsidRDefault="00F84631" w:rsidP="00F84631">
      <w:pPr>
        <w:rPr>
          <w:i/>
        </w:rPr>
      </w:pPr>
      <w:r w:rsidRPr="00B61D0A">
        <w:rPr>
          <w:i/>
        </w:rPr>
        <w:t>Логика отображения:</w:t>
      </w:r>
    </w:p>
    <w:p w:rsidR="00F84631" w:rsidRPr="00B61D0A" w:rsidRDefault="00F84631" w:rsidP="00191E85">
      <w:pPr>
        <w:pStyle w:val="af0"/>
        <w:numPr>
          <w:ilvl w:val="3"/>
          <w:numId w:val="96"/>
        </w:numPr>
      </w:pPr>
      <w:r w:rsidRPr="00B61D0A">
        <w:t>В списке отображаются только один контакт, у которого установлен флаг «Фабрика».</w:t>
      </w:r>
    </w:p>
    <w:p w:rsidR="00F84631" w:rsidRPr="00B61D0A" w:rsidRDefault="00F84631" w:rsidP="00191E85">
      <w:pPr>
        <w:pStyle w:val="af0"/>
        <w:numPr>
          <w:ilvl w:val="3"/>
          <w:numId w:val="96"/>
        </w:numPr>
      </w:pPr>
      <w:r w:rsidRPr="00B61D0A">
        <w:t xml:space="preserve">Поле почты является </w:t>
      </w:r>
      <w:r w:rsidRPr="00B61D0A">
        <w:rPr>
          <w:lang w:val="en-US"/>
        </w:rPr>
        <w:t>mailto</w:t>
      </w:r>
      <w:r w:rsidRPr="00B61D0A">
        <w:t xml:space="preserve"> ссылкой.</w:t>
      </w:r>
    </w:p>
    <w:p w:rsidR="00F84631" w:rsidRPr="00B61D0A" w:rsidRDefault="00F84631" w:rsidP="00F84631">
      <w:pPr>
        <w:rPr>
          <w:i/>
        </w:rPr>
      </w:pPr>
      <w:r w:rsidRPr="00B61D0A">
        <w:rPr>
          <w:i/>
        </w:rPr>
        <w:t>Действия пользователя:</w:t>
      </w:r>
    </w:p>
    <w:p w:rsidR="00F84631" w:rsidRPr="00B61D0A" w:rsidRDefault="00F84631" w:rsidP="00191E85">
      <w:pPr>
        <w:pStyle w:val="af0"/>
        <w:numPr>
          <w:ilvl w:val="3"/>
          <w:numId w:val="97"/>
        </w:numPr>
      </w:pPr>
      <w:r w:rsidRPr="00B61D0A">
        <w:t>При нажатии на наименование почты, на компьютере пользователя з</w:t>
      </w:r>
      <w:r w:rsidRPr="00B61D0A">
        <w:t>а</w:t>
      </w:r>
      <w:r w:rsidRPr="00B61D0A">
        <w:t xml:space="preserve">пускается стандартный обработчик </w:t>
      </w:r>
      <w:r w:rsidRPr="00B61D0A">
        <w:rPr>
          <w:lang w:val="en-US"/>
        </w:rPr>
        <w:t>mailto</w:t>
      </w:r>
      <w:r w:rsidRPr="00B61D0A">
        <w:t xml:space="preserve"> ссылок.</w:t>
      </w:r>
    </w:p>
    <w:p w:rsidR="00A56A70" w:rsidRPr="00B61D0A" w:rsidRDefault="00A56A70" w:rsidP="00A56A70">
      <w:pPr>
        <w:pStyle w:val="4"/>
      </w:pPr>
      <w:r w:rsidRPr="00B61D0A">
        <w:t>7.2) Официальные дилеры</w:t>
      </w:r>
    </w:p>
    <w:p w:rsidR="00F84631" w:rsidRPr="00B61D0A" w:rsidRDefault="00F84631" w:rsidP="00F84631">
      <w:r w:rsidRPr="00B61D0A">
        <w:rPr>
          <w:i/>
        </w:rPr>
        <w:t>Эскиз в приложении:</w:t>
      </w:r>
      <w:r w:rsidRPr="00B61D0A">
        <w:t xml:space="preserve"> 7_</w:t>
      </w:r>
      <w:r w:rsidRPr="00B61D0A">
        <w:rPr>
          <w:lang w:val="en-US"/>
        </w:rPr>
        <w:t>contact</w:t>
      </w:r>
      <w:r w:rsidRPr="00B61D0A">
        <w:t>_</w:t>
      </w:r>
      <w:r w:rsidRPr="00B61D0A">
        <w:rPr>
          <w:lang w:val="en-US"/>
        </w:rPr>
        <w:t>us</w:t>
      </w:r>
      <w:r w:rsidRPr="00B61D0A">
        <w:t>_</w:t>
      </w:r>
      <w:r w:rsidRPr="00B61D0A">
        <w:rPr>
          <w:lang w:val="en-US"/>
        </w:rPr>
        <w:t>dealers</w:t>
      </w:r>
      <w:r w:rsidRPr="00B61D0A">
        <w:t>.</w:t>
      </w:r>
    </w:p>
    <w:p w:rsidR="00F84631" w:rsidRPr="00B61D0A" w:rsidRDefault="00F84631" w:rsidP="00F84631">
      <w:r w:rsidRPr="00B61D0A">
        <w:t>Ниже описаны компоненты страницы.</w:t>
      </w:r>
    </w:p>
    <w:p w:rsidR="00F84631" w:rsidRPr="00B61D0A" w:rsidRDefault="00F84631" w:rsidP="00F84631">
      <w:pPr>
        <w:rPr>
          <w:b/>
        </w:rPr>
      </w:pPr>
      <w:r w:rsidRPr="00B61D0A">
        <w:rPr>
          <w:b/>
        </w:rPr>
        <w:t>Список контактов официальных дилеров</w:t>
      </w:r>
    </w:p>
    <w:p w:rsidR="00F84631" w:rsidRPr="00B61D0A" w:rsidRDefault="00F84631" w:rsidP="00F84631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«Контакты», </w:t>
      </w:r>
      <w:proofErr w:type="spellStart"/>
      <w:r w:rsidRPr="00B61D0A">
        <w:t>инфоблок</w:t>
      </w:r>
      <w:proofErr w:type="spellEnd"/>
      <w:r w:rsidRPr="00B61D0A">
        <w:t xml:space="preserve"> «Федеральные округа»</w:t>
      </w:r>
    </w:p>
    <w:p w:rsidR="00F84631" w:rsidRPr="00B61D0A" w:rsidRDefault="00F84631" w:rsidP="00F84631">
      <w:pPr>
        <w:rPr>
          <w:i/>
        </w:rPr>
      </w:pPr>
      <w:r w:rsidRPr="00B61D0A">
        <w:rPr>
          <w:i/>
        </w:rPr>
        <w:t>Логика отображения:</w:t>
      </w:r>
    </w:p>
    <w:p w:rsidR="00F84631" w:rsidRPr="00B61D0A" w:rsidRDefault="00F84631" w:rsidP="00191E85">
      <w:pPr>
        <w:pStyle w:val="af0"/>
        <w:numPr>
          <w:ilvl w:val="3"/>
          <w:numId w:val="98"/>
        </w:numPr>
      </w:pPr>
      <w:r w:rsidRPr="00B61D0A">
        <w:t>В списке отображаются только контакты, у которых установлен флаг «Официальный дилер».</w:t>
      </w:r>
    </w:p>
    <w:p w:rsidR="00F84631" w:rsidRPr="00B61D0A" w:rsidRDefault="00F84631" w:rsidP="00191E85">
      <w:pPr>
        <w:pStyle w:val="af0"/>
        <w:numPr>
          <w:ilvl w:val="3"/>
          <w:numId w:val="98"/>
        </w:numPr>
      </w:pPr>
      <w:r w:rsidRPr="00B61D0A">
        <w:t>Контакты сгруппированы по федеральным округам.</w:t>
      </w:r>
    </w:p>
    <w:p w:rsidR="00F84631" w:rsidRPr="00B61D0A" w:rsidRDefault="00F84631" w:rsidP="00191E85">
      <w:pPr>
        <w:pStyle w:val="af0"/>
        <w:numPr>
          <w:ilvl w:val="3"/>
          <w:numId w:val="98"/>
        </w:numPr>
      </w:pPr>
      <w:r w:rsidRPr="00B61D0A">
        <w:t>Сортировка федеральных округов</w:t>
      </w:r>
      <w:r w:rsidR="00D0444C" w:rsidRPr="00B61D0A">
        <w:t xml:space="preserve"> осуществляется в соответствии с п</w:t>
      </w:r>
      <w:r w:rsidR="00D0444C" w:rsidRPr="00B61D0A">
        <w:t>о</w:t>
      </w:r>
      <w:r w:rsidR="00D0444C" w:rsidRPr="00B61D0A">
        <w:t xml:space="preserve">рядком, указанным в </w:t>
      </w:r>
      <w:r w:rsidR="00D0444C" w:rsidRPr="00B61D0A">
        <w:rPr>
          <w:lang w:val="en-US"/>
        </w:rPr>
        <w:t>CMS</w:t>
      </w:r>
      <w:r w:rsidR="00D0444C" w:rsidRPr="00B61D0A">
        <w:t>.</w:t>
      </w:r>
    </w:p>
    <w:p w:rsidR="00D0444C" w:rsidRPr="00B61D0A" w:rsidRDefault="00D0444C" w:rsidP="00191E85">
      <w:pPr>
        <w:pStyle w:val="af0"/>
        <w:numPr>
          <w:ilvl w:val="3"/>
          <w:numId w:val="98"/>
        </w:numPr>
      </w:pPr>
      <w:r w:rsidRPr="00B61D0A">
        <w:t>Сортировка контактов внутри федерального округа осуществляется по названию города, по возрастанию.</w:t>
      </w:r>
    </w:p>
    <w:p w:rsidR="00F84631" w:rsidRPr="00B61D0A" w:rsidRDefault="00F84631" w:rsidP="00191E85">
      <w:pPr>
        <w:pStyle w:val="af0"/>
        <w:numPr>
          <w:ilvl w:val="3"/>
          <w:numId w:val="98"/>
        </w:numPr>
      </w:pPr>
      <w:r w:rsidRPr="00B61D0A">
        <w:t>Максимальное число контактов в списке не ограничено.</w:t>
      </w:r>
    </w:p>
    <w:p w:rsidR="00F84631" w:rsidRPr="00B61D0A" w:rsidRDefault="00F84631" w:rsidP="00191E85">
      <w:pPr>
        <w:pStyle w:val="af0"/>
        <w:numPr>
          <w:ilvl w:val="3"/>
          <w:numId w:val="98"/>
        </w:numPr>
      </w:pPr>
      <w:r w:rsidRPr="00B61D0A">
        <w:t xml:space="preserve">Поле почты является </w:t>
      </w:r>
      <w:r w:rsidRPr="00B61D0A">
        <w:rPr>
          <w:lang w:val="en-US"/>
        </w:rPr>
        <w:t>mailto</w:t>
      </w:r>
      <w:r w:rsidRPr="00B61D0A">
        <w:t xml:space="preserve"> ссылкой.</w:t>
      </w:r>
    </w:p>
    <w:p w:rsidR="00F84631" w:rsidRPr="00B61D0A" w:rsidRDefault="00F84631" w:rsidP="00F84631">
      <w:pPr>
        <w:rPr>
          <w:i/>
        </w:rPr>
      </w:pPr>
      <w:r w:rsidRPr="00B61D0A">
        <w:rPr>
          <w:i/>
        </w:rPr>
        <w:t>Действия пользователя:</w:t>
      </w:r>
    </w:p>
    <w:p w:rsidR="00F84631" w:rsidRPr="00B61D0A" w:rsidRDefault="00F84631" w:rsidP="00191E85">
      <w:pPr>
        <w:pStyle w:val="af0"/>
        <w:numPr>
          <w:ilvl w:val="3"/>
          <w:numId w:val="99"/>
        </w:numPr>
      </w:pPr>
      <w:r w:rsidRPr="00B61D0A">
        <w:t>При нажатии на наименование почты, на компьютере пользователя з</w:t>
      </w:r>
      <w:r w:rsidRPr="00B61D0A">
        <w:t>а</w:t>
      </w:r>
      <w:r w:rsidRPr="00B61D0A">
        <w:t xml:space="preserve">пускается стандартный обработчик </w:t>
      </w:r>
      <w:r w:rsidRPr="00B61D0A">
        <w:rPr>
          <w:lang w:val="en-US"/>
        </w:rPr>
        <w:t>mailto</w:t>
      </w:r>
      <w:r w:rsidRPr="00B61D0A">
        <w:t xml:space="preserve"> ссылок.</w:t>
      </w:r>
    </w:p>
    <w:p w:rsidR="00A56A70" w:rsidRPr="00B61D0A" w:rsidRDefault="00A56A70" w:rsidP="00A56A70">
      <w:pPr>
        <w:pStyle w:val="4"/>
      </w:pPr>
      <w:r w:rsidRPr="00B61D0A">
        <w:t>7.3) Дистрибьюторы</w:t>
      </w:r>
    </w:p>
    <w:p w:rsidR="00D0444C" w:rsidRPr="00B61D0A" w:rsidRDefault="00D0444C" w:rsidP="00D0444C">
      <w:r w:rsidRPr="00B61D0A">
        <w:rPr>
          <w:i/>
        </w:rPr>
        <w:t>Эскиз в приложении:</w:t>
      </w:r>
      <w:r w:rsidRPr="00B61D0A">
        <w:t xml:space="preserve"> 7_</w:t>
      </w:r>
      <w:r w:rsidRPr="00B61D0A">
        <w:rPr>
          <w:lang w:val="en-US"/>
        </w:rPr>
        <w:t>contact</w:t>
      </w:r>
      <w:r w:rsidRPr="00B61D0A">
        <w:t>_</w:t>
      </w:r>
      <w:r w:rsidRPr="00B61D0A">
        <w:rPr>
          <w:lang w:val="en-US"/>
        </w:rPr>
        <w:t>us</w:t>
      </w:r>
      <w:r w:rsidRPr="00B61D0A">
        <w:t>_</w:t>
      </w:r>
      <w:r w:rsidRPr="00B61D0A">
        <w:rPr>
          <w:lang w:val="en-US"/>
        </w:rPr>
        <w:t>dealers</w:t>
      </w:r>
      <w:r w:rsidRPr="00B61D0A">
        <w:t>.</w:t>
      </w:r>
    </w:p>
    <w:p w:rsidR="00D0444C" w:rsidRPr="00B61D0A" w:rsidRDefault="00D0444C" w:rsidP="00D0444C">
      <w:r w:rsidRPr="00B61D0A">
        <w:t>Ниже описаны компоненты страницы.</w:t>
      </w:r>
    </w:p>
    <w:p w:rsidR="00D0444C" w:rsidRPr="00B61D0A" w:rsidRDefault="00D0444C" w:rsidP="00D0444C">
      <w:pPr>
        <w:rPr>
          <w:b/>
        </w:rPr>
      </w:pPr>
      <w:r w:rsidRPr="00B61D0A">
        <w:rPr>
          <w:b/>
        </w:rPr>
        <w:t>Список контактов дистрибьюторов</w:t>
      </w:r>
    </w:p>
    <w:p w:rsidR="00D0444C" w:rsidRPr="00B61D0A" w:rsidRDefault="00D0444C" w:rsidP="00D0444C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«Контакты», </w:t>
      </w:r>
      <w:proofErr w:type="spellStart"/>
      <w:r w:rsidRPr="00B61D0A">
        <w:t>инфоблок</w:t>
      </w:r>
      <w:proofErr w:type="spellEnd"/>
      <w:r w:rsidRPr="00B61D0A">
        <w:t xml:space="preserve"> «Федеральные округа»</w:t>
      </w:r>
    </w:p>
    <w:p w:rsidR="00D0444C" w:rsidRPr="00B61D0A" w:rsidRDefault="00D0444C" w:rsidP="00D0444C">
      <w:pPr>
        <w:rPr>
          <w:i/>
        </w:rPr>
      </w:pPr>
      <w:r w:rsidRPr="00B61D0A">
        <w:rPr>
          <w:i/>
        </w:rPr>
        <w:t>Логика отображения:</w:t>
      </w:r>
    </w:p>
    <w:p w:rsidR="00D0444C" w:rsidRPr="00B61D0A" w:rsidRDefault="00D0444C" w:rsidP="00191E85">
      <w:pPr>
        <w:pStyle w:val="af0"/>
        <w:numPr>
          <w:ilvl w:val="3"/>
          <w:numId w:val="100"/>
        </w:numPr>
      </w:pPr>
      <w:r w:rsidRPr="00B61D0A">
        <w:lastRenderedPageBreak/>
        <w:t>В списке отображаются только контакты, у которых установлен флаг «Дистрибьютор».</w:t>
      </w:r>
    </w:p>
    <w:p w:rsidR="00D0444C" w:rsidRPr="00B61D0A" w:rsidRDefault="00D0444C" w:rsidP="00191E85">
      <w:pPr>
        <w:pStyle w:val="af0"/>
        <w:numPr>
          <w:ilvl w:val="3"/>
          <w:numId w:val="100"/>
        </w:numPr>
      </w:pPr>
      <w:r w:rsidRPr="00B61D0A">
        <w:t>Контакты сгруппированы по федеральным округам.</w:t>
      </w:r>
    </w:p>
    <w:p w:rsidR="00D0444C" w:rsidRPr="00B61D0A" w:rsidRDefault="00D0444C" w:rsidP="00191E85">
      <w:pPr>
        <w:pStyle w:val="af0"/>
        <w:numPr>
          <w:ilvl w:val="3"/>
          <w:numId w:val="100"/>
        </w:numPr>
      </w:pPr>
      <w:r w:rsidRPr="00B61D0A">
        <w:t>Сортировка федеральных округов осуществляется в соответствии с п</w:t>
      </w:r>
      <w:r w:rsidRPr="00B61D0A">
        <w:t>о</w:t>
      </w:r>
      <w:r w:rsidRPr="00B61D0A">
        <w:t xml:space="preserve">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D0444C" w:rsidRPr="00B61D0A" w:rsidRDefault="00D0444C" w:rsidP="00191E85">
      <w:pPr>
        <w:pStyle w:val="af0"/>
        <w:numPr>
          <w:ilvl w:val="3"/>
          <w:numId w:val="100"/>
        </w:numPr>
      </w:pPr>
      <w:r w:rsidRPr="00B61D0A">
        <w:t>Сортировка контактов внутри федерального округа осуществляется по названию города, по возрастанию.</w:t>
      </w:r>
    </w:p>
    <w:p w:rsidR="00D0444C" w:rsidRPr="00B61D0A" w:rsidRDefault="00D0444C" w:rsidP="00191E85">
      <w:pPr>
        <w:pStyle w:val="af0"/>
        <w:numPr>
          <w:ilvl w:val="3"/>
          <w:numId w:val="100"/>
        </w:numPr>
      </w:pPr>
      <w:r w:rsidRPr="00B61D0A">
        <w:t>Максимальное число контактов в списке не ограничено.</w:t>
      </w:r>
    </w:p>
    <w:p w:rsidR="00D0444C" w:rsidRPr="00B61D0A" w:rsidRDefault="00D0444C" w:rsidP="00191E85">
      <w:pPr>
        <w:pStyle w:val="af0"/>
        <w:numPr>
          <w:ilvl w:val="3"/>
          <w:numId w:val="100"/>
        </w:numPr>
      </w:pPr>
      <w:r w:rsidRPr="00B61D0A">
        <w:t xml:space="preserve">Поле почты является </w:t>
      </w:r>
      <w:r w:rsidRPr="00B61D0A">
        <w:rPr>
          <w:lang w:val="en-US"/>
        </w:rPr>
        <w:t>mailto</w:t>
      </w:r>
      <w:r w:rsidRPr="00B61D0A">
        <w:t xml:space="preserve"> ссылкой.</w:t>
      </w:r>
    </w:p>
    <w:p w:rsidR="00D0444C" w:rsidRPr="00B61D0A" w:rsidRDefault="00D0444C" w:rsidP="00D0444C">
      <w:pPr>
        <w:rPr>
          <w:i/>
        </w:rPr>
      </w:pPr>
      <w:r w:rsidRPr="00B61D0A">
        <w:rPr>
          <w:i/>
        </w:rPr>
        <w:t>Действия пользователя:</w:t>
      </w:r>
    </w:p>
    <w:p w:rsidR="00D0444C" w:rsidRPr="00B61D0A" w:rsidRDefault="00D0444C" w:rsidP="00191E85">
      <w:pPr>
        <w:pStyle w:val="af0"/>
        <w:numPr>
          <w:ilvl w:val="3"/>
          <w:numId w:val="101"/>
        </w:numPr>
      </w:pPr>
      <w:r w:rsidRPr="00B61D0A">
        <w:t>При нажатии на наименование почты, на компьютере пользователя з</w:t>
      </w:r>
      <w:r w:rsidRPr="00B61D0A">
        <w:t>а</w:t>
      </w:r>
      <w:r w:rsidRPr="00B61D0A">
        <w:t xml:space="preserve">пускается стандартный обработчик </w:t>
      </w:r>
      <w:r w:rsidRPr="00B61D0A">
        <w:rPr>
          <w:lang w:val="en-US"/>
        </w:rPr>
        <w:t>mailto</w:t>
      </w:r>
      <w:r w:rsidRPr="00B61D0A">
        <w:t xml:space="preserve"> ссылок.</w:t>
      </w:r>
    </w:p>
    <w:p w:rsidR="00C445C4" w:rsidRPr="00B61D0A" w:rsidRDefault="00C445C4" w:rsidP="00C445C4">
      <w:pPr>
        <w:pStyle w:val="4"/>
      </w:pPr>
      <w:bookmarkStart w:id="61" w:name="OLE_LINK21"/>
      <w:bookmarkStart w:id="62" w:name="OLE_LINK22"/>
      <w:bookmarkStart w:id="63" w:name="OLE_LINK23"/>
      <w:r w:rsidRPr="00B61D0A">
        <w:t xml:space="preserve">8) </w:t>
      </w:r>
      <w:r w:rsidRPr="00B61D0A">
        <w:rPr>
          <w:lang w:val="en-US"/>
        </w:rPr>
        <w:t>EN</w:t>
      </w:r>
    </w:p>
    <w:p w:rsidR="00FD56EB" w:rsidRPr="00B61D0A" w:rsidRDefault="00FD56EB" w:rsidP="00FD56EB">
      <w:r w:rsidRPr="00B61D0A">
        <w:rPr>
          <w:i/>
        </w:rPr>
        <w:t>Эскиз в приложении:</w:t>
      </w:r>
      <w:r w:rsidRPr="00B61D0A">
        <w:t xml:space="preserve"> </w:t>
      </w:r>
      <w:r w:rsidR="00DA72E2" w:rsidRPr="00B61D0A">
        <w:t>0_</w:t>
      </w:r>
      <w:r w:rsidR="00DA72E2" w:rsidRPr="00B61D0A">
        <w:rPr>
          <w:lang w:val="en-US"/>
        </w:rPr>
        <w:t>home</w:t>
      </w:r>
      <w:r w:rsidR="00DA72E2" w:rsidRPr="00B61D0A">
        <w:t>_</w:t>
      </w:r>
      <w:r w:rsidR="00DA72E2" w:rsidRPr="00B61D0A">
        <w:rPr>
          <w:lang w:val="en-US"/>
        </w:rPr>
        <w:t>en</w:t>
      </w:r>
      <w:r w:rsidRPr="00B61D0A">
        <w:t>.</w:t>
      </w:r>
    </w:p>
    <w:p w:rsidR="00FD56EB" w:rsidRPr="00B61D0A" w:rsidRDefault="00FD56EB" w:rsidP="00FD56EB">
      <w:r w:rsidRPr="00B61D0A">
        <w:t>Ниже описаны компоненты страницы.</w:t>
      </w:r>
    </w:p>
    <w:p w:rsidR="00FD56EB" w:rsidRPr="00B61D0A" w:rsidRDefault="00FD56EB" w:rsidP="00FD56EB">
      <w:pPr>
        <w:rPr>
          <w:b/>
        </w:rPr>
      </w:pPr>
      <w:r w:rsidRPr="00B61D0A">
        <w:rPr>
          <w:b/>
        </w:rPr>
        <w:t>Галерея изображений</w:t>
      </w:r>
    </w:p>
    <w:p w:rsidR="00FD56EB" w:rsidRPr="00B61D0A" w:rsidRDefault="00FD56EB" w:rsidP="00FD56EB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proofErr w:type="spellStart"/>
      <w:r w:rsidRPr="00B61D0A">
        <w:t>En.Галерея</w:t>
      </w:r>
      <w:proofErr w:type="spellEnd"/>
      <w:r w:rsidRPr="00B61D0A">
        <w:t xml:space="preserve"> на главной»</w:t>
      </w:r>
    </w:p>
    <w:p w:rsidR="00FD56EB" w:rsidRPr="00B61D0A" w:rsidRDefault="00FD56EB" w:rsidP="00FD56EB">
      <w:pPr>
        <w:rPr>
          <w:i/>
        </w:rPr>
      </w:pPr>
      <w:r w:rsidRPr="00B61D0A">
        <w:rPr>
          <w:i/>
        </w:rPr>
        <w:t>Логика отображения:</w:t>
      </w:r>
    </w:p>
    <w:p w:rsidR="00FD56EB" w:rsidRPr="00B61D0A" w:rsidRDefault="00FD56EB" w:rsidP="002D5B25">
      <w:pPr>
        <w:pStyle w:val="af0"/>
        <w:numPr>
          <w:ilvl w:val="3"/>
          <w:numId w:val="150"/>
        </w:numPr>
      </w:pPr>
      <w:r w:rsidRPr="00B61D0A">
        <w:t>Количество изображений в галерее не ограничено.</w:t>
      </w:r>
    </w:p>
    <w:p w:rsidR="00FD56EB" w:rsidRPr="00B61D0A" w:rsidRDefault="00FD56EB" w:rsidP="002D5B25">
      <w:pPr>
        <w:pStyle w:val="af0"/>
        <w:numPr>
          <w:ilvl w:val="3"/>
          <w:numId w:val="150"/>
        </w:numPr>
      </w:pPr>
      <w:r w:rsidRPr="00B61D0A">
        <w:t xml:space="preserve">Сортировка изображений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FD56EB" w:rsidRPr="00B61D0A" w:rsidRDefault="00FD56EB" w:rsidP="00FD56EB">
      <w:pPr>
        <w:rPr>
          <w:b/>
        </w:rPr>
      </w:pPr>
      <w:r w:rsidRPr="00B61D0A">
        <w:rPr>
          <w:b/>
        </w:rPr>
        <w:t>О компании</w:t>
      </w:r>
    </w:p>
    <w:p w:rsidR="00FD56EB" w:rsidRPr="00B61D0A" w:rsidRDefault="00FD56EB" w:rsidP="00FD56EB">
      <w:r w:rsidRPr="00B61D0A">
        <w:rPr>
          <w:i/>
        </w:rPr>
        <w:t>Источник информации:</w:t>
      </w:r>
      <w:r w:rsidRPr="00B61D0A">
        <w:t xml:space="preserve"> модуль в </w:t>
      </w:r>
      <w:r w:rsidRPr="00B61D0A">
        <w:rPr>
          <w:lang w:val="en-US"/>
        </w:rPr>
        <w:t>CMS</w:t>
      </w:r>
      <w:r w:rsidRPr="00B61D0A">
        <w:t xml:space="preserve">, редактируемый </w:t>
      </w:r>
      <w:r w:rsidRPr="00B61D0A">
        <w:rPr>
          <w:lang w:val="en-US"/>
        </w:rPr>
        <w:t>WYSIWYG</w:t>
      </w:r>
      <w:r w:rsidRPr="00B61D0A">
        <w:t xml:space="preserve"> редакт</w:t>
      </w:r>
      <w:r w:rsidRPr="00B61D0A">
        <w:t>о</w:t>
      </w:r>
      <w:r w:rsidRPr="00B61D0A">
        <w:t>ром.</w:t>
      </w:r>
    </w:p>
    <w:p w:rsidR="00FD56EB" w:rsidRPr="00B61D0A" w:rsidRDefault="00FD56EB" w:rsidP="00FD56EB">
      <w:pPr>
        <w:rPr>
          <w:b/>
        </w:rPr>
      </w:pPr>
      <w:r w:rsidRPr="00B61D0A">
        <w:rPr>
          <w:b/>
        </w:rPr>
        <w:t>Описание производства</w:t>
      </w:r>
    </w:p>
    <w:p w:rsidR="00FD56EB" w:rsidRPr="00B61D0A" w:rsidRDefault="00FD56EB" w:rsidP="00FD56EB">
      <w:r w:rsidRPr="00B61D0A">
        <w:rPr>
          <w:i/>
        </w:rPr>
        <w:t>Источник информации:</w:t>
      </w:r>
      <w:r w:rsidRPr="00B61D0A">
        <w:t xml:space="preserve"> модуль в </w:t>
      </w:r>
      <w:r w:rsidRPr="00B61D0A">
        <w:rPr>
          <w:lang w:val="en-US"/>
        </w:rPr>
        <w:t>CMS</w:t>
      </w:r>
      <w:r w:rsidRPr="00B61D0A">
        <w:t xml:space="preserve">, редактируемый </w:t>
      </w:r>
      <w:r w:rsidRPr="00B61D0A">
        <w:rPr>
          <w:lang w:val="en-US"/>
        </w:rPr>
        <w:t>WYSIWYG</w:t>
      </w:r>
      <w:r w:rsidRPr="00B61D0A">
        <w:t xml:space="preserve"> редакт</w:t>
      </w:r>
      <w:r w:rsidRPr="00B61D0A">
        <w:t>о</w:t>
      </w:r>
      <w:r w:rsidRPr="00B61D0A">
        <w:t>ром.</w:t>
      </w:r>
    </w:p>
    <w:p w:rsidR="00FD56EB" w:rsidRPr="00B61D0A" w:rsidRDefault="00FD56EB" w:rsidP="00FD56EB">
      <w:pPr>
        <w:rPr>
          <w:b/>
        </w:rPr>
      </w:pPr>
      <w:r w:rsidRPr="00B61D0A">
        <w:rPr>
          <w:b/>
        </w:rPr>
        <w:t>Галерея производства</w:t>
      </w:r>
    </w:p>
    <w:p w:rsidR="00FD56EB" w:rsidRPr="00B61D0A" w:rsidRDefault="00FD56EB" w:rsidP="00FD56EB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proofErr w:type="spellStart"/>
      <w:r w:rsidR="002D5B25" w:rsidRPr="00B61D0A">
        <w:t>En.Галерея</w:t>
      </w:r>
      <w:proofErr w:type="spellEnd"/>
      <w:r w:rsidR="002D5B25" w:rsidRPr="00B61D0A">
        <w:t xml:space="preserve"> производства</w:t>
      </w:r>
      <w:r w:rsidRPr="00B61D0A">
        <w:t>»</w:t>
      </w:r>
    </w:p>
    <w:p w:rsidR="00FD56EB" w:rsidRPr="00B61D0A" w:rsidRDefault="00FD56EB" w:rsidP="00FD56EB">
      <w:pPr>
        <w:rPr>
          <w:i/>
        </w:rPr>
      </w:pPr>
      <w:r w:rsidRPr="00B61D0A">
        <w:rPr>
          <w:i/>
        </w:rPr>
        <w:t>Логика отображения:</w:t>
      </w:r>
    </w:p>
    <w:p w:rsidR="00FD56EB" w:rsidRPr="00B61D0A" w:rsidRDefault="00FD56EB" w:rsidP="002D5B25">
      <w:pPr>
        <w:pStyle w:val="af0"/>
        <w:numPr>
          <w:ilvl w:val="3"/>
          <w:numId w:val="151"/>
        </w:numPr>
      </w:pPr>
      <w:r w:rsidRPr="00B61D0A">
        <w:t>Количество изображений в галерее не ограничено.</w:t>
      </w:r>
    </w:p>
    <w:p w:rsidR="00FD56EB" w:rsidRPr="00B61D0A" w:rsidRDefault="00FD56EB" w:rsidP="002D5B25">
      <w:pPr>
        <w:pStyle w:val="af0"/>
        <w:numPr>
          <w:ilvl w:val="3"/>
          <w:numId w:val="151"/>
        </w:numPr>
      </w:pPr>
      <w:r w:rsidRPr="00B61D0A">
        <w:t xml:space="preserve">Сортировка изображений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FD56EB" w:rsidRPr="00B61D0A" w:rsidRDefault="00FD56EB" w:rsidP="00FD56EB">
      <w:pPr>
        <w:rPr>
          <w:b/>
        </w:rPr>
      </w:pPr>
      <w:r w:rsidRPr="00B61D0A">
        <w:rPr>
          <w:b/>
        </w:rPr>
        <w:t>Список серий</w:t>
      </w:r>
    </w:p>
    <w:p w:rsidR="00FD56EB" w:rsidRPr="00B61D0A" w:rsidRDefault="00FD56EB" w:rsidP="00FD56EB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proofErr w:type="spellStart"/>
      <w:r w:rsidR="002D5B25" w:rsidRPr="00B61D0A">
        <w:t>En.Список</w:t>
      </w:r>
      <w:proofErr w:type="spellEnd"/>
      <w:r w:rsidR="002D5B25" w:rsidRPr="00B61D0A">
        <w:t xml:space="preserve"> серий</w:t>
      </w:r>
      <w:r w:rsidRPr="00B61D0A">
        <w:t>»</w:t>
      </w:r>
    </w:p>
    <w:p w:rsidR="00FD56EB" w:rsidRPr="00B61D0A" w:rsidRDefault="00FD56EB" w:rsidP="00FD56EB">
      <w:pPr>
        <w:rPr>
          <w:i/>
        </w:rPr>
      </w:pPr>
      <w:r w:rsidRPr="00B61D0A">
        <w:rPr>
          <w:i/>
        </w:rPr>
        <w:t>Логика отображения:</w:t>
      </w:r>
    </w:p>
    <w:p w:rsidR="00FD56EB" w:rsidRPr="00B61D0A" w:rsidRDefault="00FD56EB" w:rsidP="002D5B25">
      <w:pPr>
        <w:pStyle w:val="af0"/>
        <w:numPr>
          <w:ilvl w:val="3"/>
          <w:numId w:val="152"/>
        </w:numPr>
      </w:pPr>
      <w:r w:rsidRPr="00B61D0A">
        <w:t xml:space="preserve">Количество </w:t>
      </w:r>
      <w:r w:rsidR="002D5B25" w:rsidRPr="00B61D0A">
        <w:t>серий в списке</w:t>
      </w:r>
      <w:r w:rsidRPr="00B61D0A">
        <w:t xml:space="preserve"> не ограничено.</w:t>
      </w:r>
    </w:p>
    <w:p w:rsidR="00FD56EB" w:rsidRPr="00B61D0A" w:rsidRDefault="00FD56EB" w:rsidP="002D5B25">
      <w:pPr>
        <w:pStyle w:val="af0"/>
        <w:numPr>
          <w:ilvl w:val="3"/>
          <w:numId w:val="152"/>
        </w:numPr>
      </w:pPr>
      <w:r w:rsidRPr="00B61D0A">
        <w:t xml:space="preserve">Сортировка </w:t>
      </w:r>
      <w:r w:rsidR="002D5B25" w:rsidRPr="00B61D0A">
        <w:t>серий</w:t>
      </w:r>
      <w:r w:rsidRPr="00B61D0A">
        <w:t xml:space="preserve"> осуществляется в соответствии с порядком, указа</w:t>
      </w:r>
      <w:r w:rsidRPr="00B61D0A">
        <w:t>н</w:t>
      </w:r>
      <w:r w:rsidRPr="00B61D0A">
        <w:t xml:space="preserve">ным в </w:t>
      </w:r>
      <w:r w:rsidRPr="00B61D0A">
        <w:rPr>
          <w:lang w:val="en-US"/>
        </w:rPr>
        <w:t>CMS</w:t>
      </w:r>
      <w:r w:rsidRPr="00B61D0A">
        <w:t>.</w:t>
      </w:r>
    </w:p>
    <w:p w:rsidR="00FD56EB" w:rsidRPr="00B61D0A" w:rsidRDefault="00FD56EB" w:rsidP="00FD56EB">
      <w:pPr>
        <w:rPr>
          <w:b/>
        </w:rPr>
      </w:pPr>
      <w:r w:rsidRPr="00B61D0A">
        <w:rPr>
          <w:b/>
        </w:rPr>
        <w:t>Контакты</w:t>
      </w:r>
    </w:p>
    <w:p w:rsidR="00FD56EB" w:rsidRPr="00B61D0A" w:rsidRDefault="00FD56EB" w:rsidP="00FD56EB">
      <w:r w:rsidRPr="00B61D0A">
        <w:rPr>
          <w:i/>
        </w:rPr>
        <w:lastRenderedPageBreak/>
        <w:t>Источник информации:</w:t>
      </w:r>
      <w:r w:rsidRPr="00B61D0A">
        <w:t xml:space="preserve"> модуль в </w:t>
      </w:r>
      <w:r w:rsidRPr="00B61D0A">
        <w:rPr>
          <w:lang w:val="en-US"/>
        </w:rPr>
        <w:t>CMS</w:t>
      </w:r>
      <w:r w:rsidRPr="00B61D0A">
        <w:t xml:space="preserve">, редактируемый </w:t>
      </w:r>
      <w:r w:rsidRPr="00B61D0A">
        <w:rPr>
          <w:lang w:val="en-US"/>
        </w:rPr>
        <w:t>WYSIWYG</w:t>
      </w:r>
      <w:r w:rsidRPr="00B61D0A">
        <w:t xml:space="preserve"> редакт</w:t>
      </w:r>
      <w:r w:rsidRPr="00B61D0A">
        <w:t>о</w:t>
      </w:r>
      <w:r w:rsidRPr="00B61D0A">
        <w:t>ром.</w:t>
      </w:r>
    </w:p>
    <w:p w:rsidR="00486214" w:rsidRPr="00B61D0A" w:rsidRDefault="00486214" w:rsidP="00486214">
      <w:pPr>
        <w:pStyle w:val="4"/>
      </w:pPr>
      <w:r w:rsidRPr="00B61D0A">
        <w:t>9) Служебный вход</w:t>
      </w:r>
    </w:p>
    <w:p w:rsidR="00486214" w:rsidRPr="00B61D0A" w:rsidRDefault="00486214" w:rsidP="00486214">
      <w:r w:rsidRPr="00B61D0A">
        <w:t>Ниже описаны компоненты страницы.</w:t>
      </w:r>
    </w:p>
    <w:p w:rsidR="00486214" w:rsidRPr="00B61D0A" w:rsidRDefault="00D56EC5" w:rsidP="00486214">
      <w:pPr>
        <w:rPr>
          <w:b/>
        </w:rPr>
      </w:pPr>
      <w:r w:rsidRPr="00B61D0A">
        <w:rPr>
          <w:b/>
        </w:rPr>
        <w:t>Форма авторизации</w:t>
      </w:r>
    </w:p>
    <w:p w:rsidR="00486214" w:rsidRPr="00B61D0A" w:rsidRDefault="00486214" w:rsidP="00486214"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D56EC5" w:rsidRPr="00B61D0A">
        <w:t>Пользователи</w:t>
      </w:r>
      <w:r w:rsidRPr="00B61D0A">
        <w:t>»</w:t>
      </w:r>
    </w:p>
    <w:p w:rsidR="0052311F" w:rsidRPr="00B61D0A" w:rsidRDefault="0052311F" w:rsidP="0052311F">
      <w:pPr>
        <w:rPr>
          <w:i/>
        </w:rPr>
      </w:pPr>
      <w:r w:rsidRPr="00B61D0A">
        <w:rPr>
          <w:i/>
        </w:rPr>
        <w:t>Логика отображения:</w:t>
      </w:r>
    </w:p>
    <w:p w:rsidR="0052311F" w:rsidRPr="00B61D0A" w:rsidRDefault="0052311F" w:rsidP="0052311F">
      <w:pPr>
        <w:pStyle w:val="af0"/>
        <w:numPr>
          <w:ilvl w:val="3"/>
          <w:numId w:val="167"/>
        </w:numPr>
      </w:pPr>
      <w:r w:rsidRPr="00B61D0A">
        <w:t>Если пользователь авторизован, то вместо формы авторизации отобр</w:t>
      </w:r>
      <w:r w:rsidRPr="00B61D0A">
        <w:t>а</w:t>
      </w:r>
      <w:r w:rsidRPr="00B61D0A">
        <w:t>жается компонент «Файлы для скачивания».</w:t>
      </w:r>
    </w:p>
    <w:p w:rsidR="0052311F" w:rsidRPr="00B61D0A" w:rsidRDefault="0052311F" w:rsidP="0052311F">
      <w:pPr>
        <w:rPr>
          <w:i/>
        </w:rPr>
      </w:pPr>
      <w:r w:rsidRPr="00B61D0A">
        <w:rPr>
          <w:i/>
        </w:rPr>
        <w:t>Действия пользователя:</w:t>
      </w:r>
    </w:p>
    <w:p w:rsidR="0052311F" w:rsidRPr="00B61D0A" w:rsidRDefault="0052311F" w:rsidP="0052311F">
      <w:pPr>
        <w:pStyle w:val="af0"/>
        <w:numPr>
          <w:ilvl w:val="3"/>
          <w:numId w:val="166"/>
        </w:numPr>
      </w:pPr>
      <w:r w:rsidRPr="00B61D0A">
        <w:t>Если пользователь не авторизован, то отображается форма с полями:</w:t>
      </w:r>
    </w:p>
    <w:p w:rsidR="0052311F" w:rsidRPr="00B61D0A" w:rsidRDefault="0052311F" w:rsidP="0052311F">
      <w:pPr>
        <w:pStyle w:val="af0"/>
        <w:numPr>
          <w:ilvl w:val="4"/>
          <w:numId w:val="166"/>
        </w:numPr>
      </w:pPr>
      <w:r w:rsidRPr="00B61D0A">
        <w:t>логин;</w:t>
      </w:r>
    </w:p>
    <w:p w:rsidR="0052311F" w:rsidRPr="00B61D0A" w:rsidRDefault="0052311F" w:rsidP="0052311F">
      <w:pPr>
        <w:pStyle w:val="af0"/>
        <w:numPr>
          <w:ilvl w:val="4"/>
          <w:numId w:val="166"/>
        </w:numPr>
      </w:pPr>
      <w:r w:rsidRPr="00B61D0A">
        <w:t>пароль;</w:t>
      </w:r>
    </w:p>
    <w:p w:rsidR="0052311F" w:rsidRPr="00B61D0A" w:rsidRDefault="0052311F" w:rsidP="0052311F">
      <w:pPr>
        <w:pStyle w:val="af0"/>
        <w:numPr>
          <w:ilvl w:val="4"/>
          <w:numId w:val="166"/>
        </w:numPr>
      </w:pPr>
      <w:r w:rsidRPr="00B61D0A">
        <w:t>ссылка «Напомнить пароль».</w:t>
      </w:r>
    </w:p>
    <w:p w:rsidR="0052311F" w:rsidRPr="00B61D0A" w:rsidRDefault="0052311F" w:rsidP="0052311F">
      <w:pPr>
        <w:pStyle w:val="af0"/>
        <w:numPr>
          <w:ilvl w:val="3"/>
          <w:numId w:val="166"/>
        </w:numPr>
      </w:pPr>
      <w:r w:rsidRPr="00B61D0A">
        <w:t>При нажатии кнопки «Войти» происходит авторизация пользователя. При верном введении, отображается компонент «Файлы для скачив</w:t>
      </w:r>
      <w:r w:rsidRPr="00B61D0A">
        <w:t>а</w:t>
      </w:r>
      <w:r w:rsidRPr="00B61D0A">
        <w:t>ния».</w:t>
      </w:r>
    </w:p>
    <w:p w:rsidR="0052311F" w:rsidRPr="00B61D0A" w:rsidRDefault="0052311F" w:rsidP="0052311F">
      <w:pPr>
        <w:pStyle w:val="af0"/>
        <w:numPr>
          <w:ilvl w:val="3"/>
          <w:numId w:val="166"/>
        </w:numPr>
      </w:pPr>
      <w:r w:rsidRPr="00B61D0A">
        <w:t>Если введены неверные данные, то выводится сообщение «Неверный логин/пароль».</w:t>
      </w:r>
    </w:p>
    <w:p w:rsidR="0052311F" w:rsidRPr="00B61D0A" w:rsidRDefault="0052311F" w:rsidP="0052311F">
      <w:pPr>
        <w:pStyle w:val="af0"/>
        <w:numPr>
          <w:ilvl w:val="3"/>
          <w:numId w:val="166"/>
        </w:numPr>
      </w:pPr>
      <w:r w:rsidRPr="00B61D0A">
        <w:t>При нажатии ссылки «Напомнить пароль» появляется форма со след</w:t>
      </w:r>
      <w:r w:rsidRPr="00B61D0A">
        <w:t>у</w:t>
      </w:r>
      <w:r w:rsidRPr="00B61D0A">
        <w:t>ющими полями:</w:t>
      </w:r>
    </w:p>
    <w:p w:rsidR="0052311F" w:rsidRPr="00B61D0A" w:rsidRDefault="0052311F" w:rsidP="0052311F">
      <w:pPr>
        <w:pStyle w:val="af0"/>
        <w:numPr>
          <w:ilvl w:val="4"/>
          <w:numId w:val="166"/>
        </w:numPr>
      </w:pPr>
      <w:r w:rsidRPr="00B61D0A">
        <w:t>e-</w:t>
      </w:r>
      <w:proofErr w:type="spellStart"/>
      <w:r w:rsidRPr="00B61D0A">
        <w:t>mail</w:t>
      </w:r>
      <w:proofErr w:type="spellEnd"/>
      <w:r w:rsidRPr="00B61D0A">
        <w:t>;</w:t>
      </w:r>
    </w:p>
    <w:p w:rsidR="0052311F" w:rsidRPr="00B61D0A" w:rsidRDefault="0052311F" w:rsidP="0052311F">
      <w:pPr>
        <w:pStyle w:val="af0"/>
        <w:numPr>
          <w:ilvl w:val="3"/>
          <w:numId w:val="166"/>
        </w:numPr>
      </w:pPr>
      <w:r w:rsidRPr="00B61D0A">
        <w:t xml:space="preserve">При нажатии кнопки «Напомнить» происходит поиск пользователя с </w:t>
      </w:r>
      <w:proofErr w:type="gramStart"/>
      <w:r w:rsidRPr="00B61D0A">
        <w:t>указанным</w:t>
      </w:r>
      <w:proofErr w:type="gramEnd"/>
      <w:r w:rsidRPr="00B61D0A">
        <w:t xml:space="preserve"> e-</w:t>
      </w:r>
      <w:proofErr w:type="spellStart"/>
      <w:r w:rsidRPr="00B61D0A">
        <w:t>mail</w:t>
      </w:r>
      <w:proofErr w:type="spellEnd"/>
      <w:r w:rsidRPr="00B61D0A">
        <w:t>. В случае</w:t>
      </w:r>
      <w:proofErr w:type="gramStart"/>
      <w:r w:rsidRPr="00B61D0A">
        <w:t>,</w:t>
      </w:r>
      <w:proofErr w:type="gramEnd"/>
      <w:r w:rsidRPr="00B61D0A">
        <w:t xml:space="preserve"> если такой пользователь не был найден, б</w:t>
      </w:r>
      <w:r w:rsidRPr="00B61D0A">
        <w:t>у</w:t>
      </w:r>
      <w:r w:rsidRPr="00B61D0A">
        <w:t>дет выдаваться сообщение: «Пользователь с таким e-</w:t>
      </w:r>
      <w:proofErr w:type="spellStart"/>
      <w:r w:rsidRPr="00B61D0A">
        <w:t>mail</w:t>
      </w:r>
      <w:proofErr w:type="spellEnd"/>
      <w:r w:rsidRPr="00B61D0A">
        <w:t xml:space="preserve"> не зарег</w:t>
      </w:r>
      <w:r w:rsidRPr="00B61D0A">
        <w:t>и</w:t>
      </w:r>
      <w:r w:rsidRPr="00B61D0A">
        <w:t xml:space="preserve">стрирован». При нахождении пользователя, на </w:t>
      </w:r>
      <w:proofErr w:type="gramStart"/>
      <w:r w:rsidRPr="00B61D0A">
        <w:t>указанный</w:t>
      </w:r>
      <w:proofErr w:type="gramEnd"/>
      <w:r w:rsidRPr="00B61D0A">
        <w:t xml:space="preserve"> e-</w:t>
      </w:r>
      <w:proofErr w:type="spellStart"/>
      <w:r w:rsidRPr="00B61D0A">
        <w:t>mail</w:t>
      </w:r>
      <w:proofErr w:type="spellEnd"/>
      <w:r w:rsidRPr="00B61D0A">
        <w:t xml:space="preserve"> о</w:t>
      </w:r>
      <w:r w:rsidRPr="00B61D0A">
        <w:t>т</w:t>
      </w:r>
      <w:r w:rsidRPr="00B61D0A">
        <w:t>правляется письмо следующего содержания:</w:t>
      </w:r>
      <w:r w:rsidRPr="00B61D0A">
        <w:br/>
      </w:r>
      <w:r w:rsidRPr="00B61D0A">
        <w:br/>
      </w:r>
      <w:proofErr w:type="spellStart"/>
      <w:r w:rsidRPr="00B61D0A">
        <w:rPr>
          <w:i/>
        </w:rPr>
        <w:t>From</w:t>
      </w:r>
      <w:proofErr w:type="spellEnd"/>
      <w:r w:rsidRPr="00B61D0A">
        <w:rPr>
          <w:i/>
        </w:rPr>
        <w:t>: «E-</w:t>
      </w:r>
      <w:proofErr w:type="spellStart"/>
      <w:r w:rsidRPr="00B61D0A">
        <w:rPr>
          <w:i/>
        </w:rPr>
        <w:t>mail</w:t>
      </w:r>
      <w:proofErr w:type="spellEnd"/>
      <w:r w:rsidRPr="00B61D0A">
        <w:rPr>
          <w:i/>
        </w:rPr>
        <w:t xml:space="preserve"> </w:t>
      </w:r>
      <w:proofErr w:type="spellStart"/>
      <w:r w:rsidRPr="00B61D0A">
        <w:rPr>
          <w:i/>
          <w:lang w:val="en-US"/>
        </w:rPr>
        <w:t>noreply</w:t>
      </w:r>
      <w:proofErr w:type="spellEnd"/>
      <w:r w:rsidRPr="00B61D0A">
        <w:rPr>
          <w:i/>
        </w:rPr>
        <w:t>»;</w:t>
      </w:r>
      <w:r w:rsidRPr="00B61D0A">
        <w:rPr>
          <w:i/>
        </w:rPr>
        <w:br/>
      </w:r>
      <w:proofErr w:type="spellStart"/>
      <w:r w:rsidRPr="00B61D0A">
        <w:rPr>
          <w:i/>
        </w:rPr>
        <w:t>Subject</w:t>
      </w:r>
      <w:proofErr w:type="spellEnd"/>
      <w:r w:rsidRPr="00B61D0A">
        <w:rPr>
          <w:i/>
        </w:rPr>
        <w:t>: «Ваш пароль от личного кабинета «</w:t>
      </w:r>
      <w:proofErr w:type="spellStart"/>
      <w:r w:rsidRPr="00B61D0A">
        <w:rPr>
          <w:i/>
        </w:rPr>
        <w:t>Сидак</w:t>
      </w:r>
      <w:proofErr w:type="spellEnd"/>
      <w:r w:rsidRPr="00B61D0A">
        <w:rPr>
          <w:i/>
        </w:rPr>
        <w:t xml:space="preserve"> СП»;</w:t>
      </w:r>
      <w:r w:rsidRPr="00B61D0A">
        <w:rPr>
          <w:i/>
        </w:rPr>
        <w:br/>
        <w:t>Текст: Ваши данные для входа в личный кабинет: «логин», «пароль»;</w:t>
      </w:r>
      <w:r w:rsidRPr="00B61D0A">
        <w:rPr>
          <w:i/>
        </w:rPr>
        <w:br/>
      </w:r>
      <w:r w:rsidRPr="00B61D0A">
        <w:rPr>
          <w:i/>
        </w:rPr>
        <w:br/>
      </w:r>
      <w:r w:rsidRPr="00B61D0A">
        <w:t xml:space="preserve">При этом пользователю показывается сообщение: «Данные для входа отправлены на </w:t>
      </w:r>
      <w:proofErr w:type="gramStart"/>
      <w:r w:rsidRPr="00B61D0A">
        <w:t>указанный</w:t>
      </w:r>
      <w:proofErr w:type="gramEnd"/>
      <w:r w:rsidRPr="00B61D0A">
        <w:t xml:space="preserve"> e-</w:t>
      </w:r>
      <w:proofErr w:type="spellStart"/>
      <w:r w:rsidRPr="00B61D0A">
        <w:t>mail</w:t>
      </w:r>
      <w:proofErr w:type="spellEnd"/>
      <w:r w:rsidRPr="00B61D0A">
        <w:t>».</w:t>
      </w:r>
    </w:p>
    <w:p w:rsidR="00486214" w:rsidRPr="00B61D0A" w:rsidRDefault="0052311F" w:rsidP="00486214">
      <w:r w:rsidRPr="00B61D0A">
        <w:rPr>
          <w:b/>
        </w:rPr>
        <w:t>Файлы для скачивания</w:t>
      </w:r>
    </w:p>
    <w:p w:rsidR="00486214" w:rsidRPr="00B61D0A" w:rsidRDefault="00486214" w:rsidP="00486214">
      <w:bookmarkStart w:id="64" w:name="OLE_LINK44"/>
      <w:bookmarkStart w:id="65" w:name="OLE_LINK45"/>
      <w:r w:rsidRPr="00B61D0A">
        <w:rPr>
          <w:i/>
        </w:rPr>
        <w:t xml:space="preserve">Источник информации: </w:t>
      </w:r>
      <w:proofErr w:type="spellStart"/>
      <w:r w:rsidRPr="00B61D0A">
        <w:t>инфоблок</w:t>
      </w:r>
      <w:proofErr w:type="spellEnd"/>
      <w:r w:rsidRPr="00B61D0A">
        <w:t xml:space="preserve"> «</w:t>
      </w:r>
      <w:r w:rsidR="0052311F" w:rsidRPr="00B61D0A">
        <w:t>Файлы для скачивания</w:t>
      </w:r>
      <w:r w:rsidRPr="00B61D0A">
        <w:t>»</w:t>
      </w:r>
      <w:r w:rsidR="0052311F" w:rsidRPr="00B61D0A">
        <w:t>.</w:t>
      </w:r>
    </w:p>
    <w:p w:rsidR="0052311F" w:rsidRPr="00B61D0A" w:rsidRDefault="0052311F" w:rsidP="0052311F">
      <w:pPr>
        <w:rPr>
          <w:i/>
        </w:rPr>
      </w:pPr>
      <w:r w:rsidRPr="00B61D0A">
        <w:rPr>
          <w:i/>
        </w:rPr>
        <w:t>Логика отображения:</w:t>
      </w:r>
    </w:p>
    <w:p w:rsidR="0052311F" w:rsidRPr="00B61D0A" w:rsidRDefault="0052311F" w:rsidP="00B61D0A">
      <w:pPr>
        <w:pStyle w:val="af0"/>
        <w:numPr>
          <w:ilvl w:val="3"/>
          <w:numId w:val="174"/>
        </w:numPr>
      </w:pPr>
      <w:r w:rsidRPr="00B61D0A">
        <w:t>Если в списке нет элементов, то компонент не отображается.</w:t>
      </w:r>
    </w:p>
    <w:p w:rsidR="0052311F" w:rsidRPr="00B61D0A" w:rsidRDefault="0052311F" w:rsidP="00B61D0A">
      <w:pPr>
        <w:pStyle w:val="af0"/>
        <w:numPr>
          <w:ilvl w:val="3"/>
          <w:numId w:val="174"/>
        </w:numPr>
      </w:pPr>
      <w:r w:rsidRPr="00B61D0A">
        <w:t>Максимальное число элементов не ограничено. Пагинация не пред</w:t>
      </w:r>
      <w:r w:rsidRPr="00B61D0A">
        <w:t>у</w:t>
      </w:r>
      <w:r w:rsidRPr="00B61D0A">
        <w:t>смотрена.</w:t>
      </w:r>
    </w:p>
    <w:p w:rsidR="0052311F" w:rsidRPr="00B61D0A" w:rsidRDefault="0052311F" w:rsidP="00B61D0A">
      <w:pPr>
        <w:pStyle w:val="af0"/>
        <w:numPr>
          <w:ilvl w:val="3"/>
          <w:numId w:val="174"/>
        </w:numPr>
      </w:pPr>
      <w:r w:rsidRPr="00B61D0A">
        <w:t xml:space="preserve">Сортировка осуществляется в соответствии с порядком, указанным в </w:t>
      </w:r>
      <w:r w:rsidRPr="00B61D0A">
        <w:rPr>
          <w:lang w:val="en-US"/>
        </w:rPr>
        <w:t>CMS</w:t>
      </w:r>
      <w:r w:rsidRPr="00B61D0A">
        <w:t>.</w:t>
      </w:r>
    </w:p>
    <w:p w:rsidR="0052311F" w:rsidRPr="00B61D0A" w:rsidRDefault="0052311F" w:rsidP="0052311F">
      <w:pPr>
        <w:rPr>
          <w:i/>
        </w:rPr>
      </w:pPr>
      <w:r w:rsidRPr="00B61D0A">
        <w:rPr>
          <w:i/>
        </w:rPr>
        <w:t>Действия пользователя:</w:t>
      </w:r>
    </w:p>
    <w:p w:rsidR="0052311F" w:rsidRPr="00B61D0A" w:rsidRDefault="0052311F" w:rsidP="00B61D0A">
      <w:pPr>
        <w:pStyle w:val="af0"/>
        <w:numPr>
          <w:ilvl w:val="3"/>
          <w:numId w:val="175"/>
        </w:numPr>
      </w:pPr>
      <w:r w:rsidRPr="00B61D0A">
        <w:t>При нажатии на наименование файла, запускается скачивание этого файла</w:t>
      </w:r>
      <w:r w:rsidR="00486214" w:rsidRPr="00B61D0A">
        <w:t>.</w:t>
      </w:r>
      <w:bookmarkStart w:id="66" w:name="_Toc326939250"/>
      <w:bookmarkEnd w:id="30"/>
      <w:bookmarkEnd w:id="61"/>
      <w:bookmarkEnd w:id="62"/>
      <w:bookmarkEnd w:id="63"/>
    </w:p>
    <w:bookmarkEnd w:id="64"/>
    <w:bookmarkEnd w:id="65"/>
    <w:p w:rsidR="00383A6A" w:rsidRPr="00B61D0A" w:rsidRDefault="00383A6A" w:rsidP="00B61D0A">
      <w:pPr>
        <w:pStyle w:val="af0"/>
        <w:numPr>
          <w:ilvl w:val="3"/>
          <w:numId w:val="175"/>
        </w:numPr>
      </w:pPr>
      <w:r w:rsidRPr="00B61D0A">
        <w:br w:type="page"/>
      </w:r>
    </w:p>
    <w:p w:rsidR="00196483" w:rsidRPr="00B61D0A" w:rsidRDefault="00196483" w:rsidP="00196483">
      <w:pPr>
        <w:pStyle w:val="1"/>
        <w:numPr>
          <w:ilvl w:val="0"/>
          <w:numId w:val="3"/>
        </w:numPr>
        <w:rPr>
          <w:rFonts w:eastAsia="UniversC"/>
        </w:rPr>
      </w:pPr>
      <w:bookmarkStart w:id="67" w:name="_Toc388891716"/>
      <w:bookmarkStart w:id="68" w:name="_Toc398206629"/>
      <w:bookmarkStart w:id="69" w:name="_Toc426727194"/>
      <w:proofErr w:type="spellStart"/>
      <w:r w:rsidRPr="00B61D0A">
        <w:rPr>
          <w:rFonts w:eastAsia="UniversC"/>
        </w:rPr>
        <w:lastRenderedPageBreak/>
        <w:t>Инфоблоки</w:t>
      </w:r>
      <w:bookmarkEnd w:id="67"/>
      <w:bookmarkEnd w:id="68"/>
      <w:bookmarkEnd w:id="69"/>
      <w:proofErr w:type="spellEnd"/>
    </w:p>
    <w:p w:rsidR="00196483" w:rsidRPr="00B61D0A" w:rsidRDefault="00196483" w:rsidP="00196483">
      <w:r w:rsidRPr="00B61D0A">
        <w:t xml:space="preserve">Ниже представлен список </w:t>
      </w:r>
      <w:proofErr w:type="spellStart"/>
      <w:r w:rsidRPr="00B61D0A">
        <w:t>инфоблоков</w:t>
      </w:r>
      <w:proofErr w:type="spellEnd"/>
      <w:r w:rsidRPr="00B61D0A">
        <w:t xml:space="preserve"> и структура каждого </w:t>
      </w:r>
      <w:proofErr w:type="spellStart"/>
      <w:r w:rsidRPr="00B61D0A">
        <w:t>инфоблока</w:t>
      </w:r>
      <w:proofErr w:type="spellEnd"/>
      <w:r w:rsidRPr="00B61D0A">
        <w:t>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Вопросы специалисту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ФИО;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телефон;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вопрос;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дата заявки.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Обособленные подразделения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город;</w:t>
      </w:r>
    </w:p>
    <w:p w:rsidR="002D5B25" w:rsidRPr="00B61D0A" w:rsidRDefault="00F40F7E" w:rsidP="002D5B25">
      <w:pPr>
        <w:pStyle w:val="af0"/>
        <w:numPr>
          <w:ilvl w:val="4"/>
          <w:numId w:val="10"/>
        </w:numPr>
      </w:pPr>
      <w:r w:rsidRPr="00B61D0A">
        <w:t>адрес;</w:t>
      </w:r>
    </w:p>
    <w:p w:rsidR="00F40F7E" w:rsidRPr="00B61D0A" w:rsidRDefault="00F40F7E" w:rsidP="00F40F7E">
      <w:pPr>
        <w:pStyle w:val="af0"/>
        <w:numPr>
          <w:ilvl w:val="4"/>
          <w:numId w:val="10"/>
        </w:numPr>
      </w:pPr>
      <w:proofErr w:type="gramStart"/>
      <w:r w:rsidRPr="00B61D0A">
        <w:rPr>
          <w:lang w:val="en-US"/>
        </w:rPr>
        <w:t>e</w:t>
      </w:r>
      <w:r w:rsidRPr="00B61D0A">
        <w:t>-</w:t>
      </w:r>
      <w:r w:rsidRPr="00B61D0A">
        <w:rPr>
          <w:lang w:val="en-US"/>
        </w:rPr>
        <w:t>mail</w:t>
      </w:r>
      <w:proofErr w:type="gramEnd"/>
      <w:r w:rsidRPr="00B61D0A">
        <w:t xml:space="preserve"> для вопросов.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 xml:space="preserve">Галерея на </w:t>
      </w:r>
      <w:proofErr w:type="gramStart"/>
      <w:r w:rsidRPr="00B61D0A">
        <w:rPr>
          <w:b/>
        </w:rPr>
        <w:t>главной</w:t>
      </w:r>
      <w:proofErr w:type="gram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текст кнопки;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ссылка.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 xml:space="preserve">Инновационные решения на </w:t>
      </w:r>
      <w:proofErr w:type="gramStart"/>
      <w:r w:rsidRPr="00B61D0A">
        <w:rPr>
          <w:b/>
        </w:rPr>
        <w:t>главной</w:t>
      </w:r>
      <w:proofErr w:type="gram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номер;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текст.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 xml:space="preserve">Продукция на </w:t>
      </w:r>
      <w:proofErr w:type="gramStart"/>
      <w:r w:rsidRPr="00B61D0A">
        <w:rPr>
          <w:b/>
        </w:rPr>
        <w:t>главной</w:t>
      </w:r>
      <w:proofErr w:type="gram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краткое описание;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ссылка.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 xml:space="preserve">Компания на </w:t>
      </w:r>
      <w:proofErr w:type="gramStart"/>
      <w:r w:rsidRPr="00B61D0A">
        <w:rPr>
          <w:b/>
        </w:rPr>
        <w:t>главной</w:t>
      </w:r>
      <w:proofErr w:type="gram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ссылка.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 xml:space="preserve">Партнерам и клиентам на </w:t>
      </w:r>
      <w:proofErr w:type="gramStart"/>
      <w:r w:rsidRPr="00B61D0A">
        <w:rPr>
          <w:b/>
        </w:rPr>
        <w:t>главной</w:t>
      </w:r>
      <w:proofErr w:type="gram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краткое описание;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ссылка.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Новости и события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дата публикации;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дата события;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краткий текст;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полный текст;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"Событие".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Достижения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lastRenderedPageBreak/>
        <w:t>год;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описание;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галерея достижений (изображение, подпись).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Партнеры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типа партнера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логотип;</w:t>
      </w:r>
    </w:p>
    <w:p w:rsidR="002D5B25" w:rsidRPr="00B61D0A" w:rsidRDefault="003E4B7D" w:rsidP="002D5B25">
      <w:pPr>
        <w:pStyle w:val="af0"/>
        <w:numPr>
          <w:ilvl w:val="4"/>
          <w:numId w:val="10"/>
        </w:numPr>
      </w:pPr>
      <w:r w:rsidRPr="00B61D0A">
        <w:t>описание партнера</w:t>
      </w:r>
      <w:r w:rsidR="002D5B25" w:rsidRPr="00B61D0A">
        <w:t>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Вакансии: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дата;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описание.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Отклики на вакансии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ФИО;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резюме;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сообщение;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дата отправки.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Фотогалерея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категории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альбома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фото;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описание;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"Обложка альбома".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Блог и Поддержка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категории знаний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дата публикации;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галерея изображений/видео;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краткий текст;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полный текст;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идентификатор автора;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"Показывать в Блоге";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"Показывать в Поддержке".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Авторы блога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ФИО;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должность.</w:t>
      </w:r>
    </w:p>
    <w:p w:rsidR="002D5B25" w:rsidRPr="00B61D0A" w:rsidRDefault="002D5B25" w:rsidP="002D5B25">
      <w:pPr>
        <w:rPr>
          <w:b/>
        </w:rPr>
      </w:pPr>
      <w:proofErr w:type="spellStart"/>
      <w:r w:rsidRPr="00B61D0A">
        <w:rPr>
          <w:b/>
        </w:rPr>
        <w:t>Вебинары</w:t>
      </w:r>
      <w:proofErr w:type="spell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время проведения;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фото ведущего;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имя ведущего;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должность ведущего.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 xml:space="preserve">Заявки на </w:t>
      </w:r>
      <w:proofErr w:type="spellStart"/>
      <w:r w:rsidRPr="00B61D0A">
        <w:rPr>
          <w:b/>
        </w:rPr>
        <w:t>вебинары</w:t>
      </w:r>
      <w:proofErr w:type="spell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ФИО;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почта;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lastRenderedPageBreak/>
        <w:t>дата заявки;</w:t>
      </w:r>
    </w:p>
    <w:p w:rsidR="0009056A" w:rsidRPr="00B61D0A" w:rsidRDefault="0009056A" w:rsidP="002D5B25">
      <w:pPr>
        <w:pStyle w:val="af0"/>
        <w:numPr>
          <w:ilvl w:val="4"/>
          <w:numId w:val="10"/>
        </w:numPr>
      </w:pPr>
      <w:r w:rsidRPr="00B61D0A">
        <w:t>наименование компании;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 xml:space="preserve">наименование </w:t>
      </w:r>
      <w:proofErr w:type="spellStart"/>
      <w:r w:rsidRPr="00B61D0A">
        <w:t>вебинара</w:t>
      </w:r>
      <w:proofErr w:type="spellEnd"/>
      <w:r w:rsidRPr="00B61D0A">
        <w:t>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Публикации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дата публикации;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издания;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краткий текст;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полный текст;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Категории клиентов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категории;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те</w:t>
      </w:r>
      <w:proofErr w:type="gramStart"/>
      <w:r w:rsidRPr="00B61D0A">
        <w:t>кст сс</w:t>
      </w:r>
      <w:proofErr w:type="gramEnd"/>
      <w:r w:rsidRPr="00B61D0A">
        <w:t>ылки;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описание;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координаты офиса;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город офиса;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адрес офиса;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телефон офиса;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почта офиса;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"Отображать простую форму заявки";</w:t>
      </w:r>
    </w:p>
    <w:p w:rsidR="00100607" w:rsidRPr="00B61D0A" w:rsidRDefault="002D5B25" w:rsidP="002D5B25">
      <w:pPr>
        <w:pStyle w:val="af0"/>
        <w:numPr>
          <w:ilvl w:val="4"/>
          <w:numId w:val="10"/>
        </w:numPr>
      </w:pPr>
      <w:r w:rsidRPr="00B61D0A">
        <w:t xml:space="preserve">флаг </w:t>
      </w:r>
      <w:bookmarkStart w:id="70" w:name="OLE_LINK9"/>
      <w:bookmarkStart w:id="71" w:name="OLE_LINK10"/>
      <w:r w:rsidRPr="00B61D0A">
        <w:t>"Отображать форму заявки для дилера"</w:t>
      </w:r>
      <w:r w:rsidR="00100607" w:rsidRPr="00B61D0A">
        <w:t>;</w:t>
      </w:r>
      <w:bookmarkEnd w:id="70"/>
      <w:bookmarkEnd w:id="71"/>
    </w:p>
    <w:p w:rsidR="002D5B25" w:rsidRPr="00B61D0A" w:rsidRDefault="00100607" w:rsidP="00100607">
      <w:pPr>
        <w:pStyle w:val="af0"/>
        <w:numPr>
          <w:ilvl w:val="4"/>
          <w:numId w:val="10"/>
        </w:numPr>
      </w:pPr>
      <w:r w:rsidRPr="00B61D0A">
        <w:t>флаг "Отображать карту"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Отзывы клиентов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клиента;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краткий текст;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код видео;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идентификатор категории клиента.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Клиенты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ссылка;</w:t>
      </w:r>
    </w:p>
    <w:p w:rsidR="000020A6" w:rsidRPr="00B61D0A" w:rsidRDefault="000020A6" w:rsidP="002D5B25">
      <w:pPr>
        <w:pStyle w:val="af0"/>
        <w:numPr>
          <w:ilvl w:val="4"/>
          <w:numId w:val="10"/>
        </w:numPr>
      </w:pPr>
      <w:r w:rsidRPr="00B61D0A">
        <w:t>список файлов для скачивания;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идентификатор категории клиента.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Заявки от клиентов</w:t>
      </w:r>
    </w:p>
    <w:p w:rsidR="005D630C" w:rsidRPr="00B61D0A" w:rsidRDefault="005D630C" w:rsidP="005D630C">
      <w:pPr>
        <w:pStyle w:val="af0"/>
        <w:numPr>
          <w:ilvl w:val="4"/>
          <w:numId w:val="10"/>
        </w:numPr>
      </w:pPr>
      <w:r w:rsidRPr="00B61D0A">
        <w:t>контактное лицо;</w:t>
      </w:r>
    </w:p>
    <w:p w:rsidR="005D630C" w:rsidRPr="00B61D0A" w:rsidRDefault="005D630C" w:rsidP="005D630C">
      <w:pPr>
        <w:pStyle w:val="af0"/>
        <w:numPr>
          <w:ilvl w:val="4"/>
          <w:numId w:val="10"/>
        </w:numPr>
      </w:pPr>
      <w:r w:rsidRPr="00B61D0A">
        <w:t>телефон;</w:t>
      </w:r>
    </w:p>
    <w:p w:rsidR="005D630C" w:rsidRPr="00B61D0A" w:rsidRDefault="005D630C" w:rsidP="005D630C">
      <w:pPr>
        <w:pStyle w:val="af0"/>
        <w:numPr>
          <w:ilvl w:val="4"/>
          <w:numId w:val="10"/>
        </w:numPr>
      </w:pPr>
      <w:r w:rsidRPr="00B61D0A">
        <w:t>почта;</w:t>
      </w:r>
    </w:p>
    <w:p w:rsidR="005D630C" w:rsidRPr="00B61D0A" w:rsidRDefault="005D630C" w:rsidP="005D630C">
      <w:pPr>
        <w:pStyle w:val="af0"/>
        <w:numPr>
          <w:ilvl w:val="4"/>
          <w:numId w:val="10"/>
        </w:numPr>
      </w:pPr>
      <w:r w:rsidRPr="00B61D0A">
        <w:t>город;</w:t>
      </w:r>
    </w:p>
    <w:p w:rsidR="005D630C" w:rsidRPr="00B61D0A" w:rsidRDefault="005D630C" w:rsidP="005D630C">
      <w:pPr>
        <w:pStyle w:val="af0"/>
        <w:numPr>
          <w:ilvl w:val="4"/>
          <w:numId w:val="10"/>
        </w:numPr>
      </w:pPr>
      <w:r w:rsidRPr="00B61D0A">
        <w:t>сайт;</w:t>
      </w:r>
    </w:p>
    <w:p w:rsidR="00A03127" w:rsidRPr="00B61D0A" w:rsidRDefault="00A03127" w:rsidP="00A03127">
      <w:pPr>
        <w:pStyle w:val="af0"/>
        <w:numPr>
          <w:ilvl w:val="4"/>
          <w:numId w:val="10"/>
        </w:numPr>
      </w:pPr>
      <w:r w:rsidRPr="00B61D0A">
        <w:t>наименование компании</w:t>
      </w:r>
      <w:r w:rsidR="00A464AE" w:rsidRPr="00B61D0A">
        <w:t>;</w:t>
      </w:r>
    </w:p>
    <w:p w:rsidR="00A03127" w:rsidRPr="00B61D0A" w:rsidRDefault="00A03127" w:rsidP="00A03127">
      <w:pPr>
        <w:pStyle w:val="af0"/>
        <w:numPr>
          <w:ilvl w:val="4"/>
          <w:numId w:val="10"/>
        </w:numPr>
      </w:pPr>
      <w:r w:rsidRPr="00B61D0A">
        <w:t>сфера деятельности (мебельные комплектующие, мебель для ку</w:t>
      </w:r>
      <w:r w:rsidRPr="00B61D0A">
        <w:t>х</w:t>
      </w:r>
      <w:r w:rsidRPr="00B61D0A">
        <w:t xml:space="preserve">ни, корпусная мебель, мягкая мебель, </w:t>
      </w:r>
      <w:proofErr w:type="gramStart"/>
      <w:r w:rsidRPr="00B61D0A">
        <w:t>другое</w:t>
      </w:r>
      <w:proofErr w:type="gramEnd"/>
      <w:r w:rsidRPr="00B61D0A">
        <w:t>);</w:t>
      </w:r>
    </w:p>
    <w:p w:rsidR="00A03127" w:rsidRPr="00B61D0A" w:rsidRDefault="00A03127" w:rsidP="00A03127">
      <w:pPr>
        <w:pStyle w:val="af0"/>
        <w:numPr>
          <w:ilvl w:val="4"/>
          <w:numId w:val="10"/>
        </w:numPr>
      </w:pPr>
      <w:r w:rsidRPr="00B61D0A">
        <w:t>кол-во офисов продаж;</w:t>
      </w:r>
    </w:p>
    <w:p w:rsidR="00A464AE" w:rsidRPr="00B61D0A" w:rsidRDefault="00A464AE" w:rsidP="00A03127">
      <w:pPr>
        <w:pStyle w:val="af0"/>
        <w:numPr>
          <w:ilvl w:val="4"/>
          <w:numId w:val="10"/>
        </w:numPr>
      </w:pPr>
      <w:r w:rsidRPr="00B61D0A">
        <w:t>наименование категории клиента;</w:t>
      </w:r>
    </w:p>
    <w:p w:rsidR="002D5B25" w:rsidRPr="00B61D0A" w:rsidRDefault="00A03127" w:rsidP="002D5B25">
      <w:pPr>
        <w:pStyle w:val="af0"/>
        <w:numPr>
          <w:ilvl w:val="4"/>
          <w:numId w:val="10"/>
        </w:numPr>
      </w:pPr>
      <w:proofErr w:type="spellStart"/>
      <w:r w:rsidRPr="00B61D0A">
        <w:t>сообщение</w:t>
      </w:r>
      <w:proofErr w:type="gramStart"/>
      <w:r w:rsidRPr="00B61D0A">
        <w:t>;</w:t>
      </w:r>
      <w:r w:rsidR="002D5B25" w:rsidRPr="00B61D0A">
        <w:t>д</w:t>
      </w:r>
      <w:proofErr w:type="gramEnd"/>
      <w:r w:rsidR="002D5B25" w:rsidRPr="00B61D0A">
        <w:t>ата</w:t>
      </w:r>
      <w:proofErr w:type="spellEnd"/>
      <w:r w:rsidR="002D5B25" w:rsidRPr="00B61D0A">
        <w:t xml:space="preserve"> заявки.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Контакты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город;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адрес;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lastRenderedPageBreak/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телефон;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почта;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идентификатор округа;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"Обособленное подразделение";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"Официальный дилер";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"Дистрибьютор";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"Фабрика".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Округа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наименование.</w:t>
      </w:r>
    </w:p>
    <w:p w:rsidR="002D5B25" w:rsidRPr="00B61D0A" w:rsidRDefault="002D5B25" w:rsidP="002D5B25">
      <w:pPr>
        <w:rPr>
          <w:b/>
        </w:rPr>
      </w:pPr>
      <w:proofErr w:type="spellStart"/>
      <w:r w:rsidRPr="00B61D0A">
        <w:rPr>
          <w:b/>
        </w:rPr>
        <w:t>Шоурумы</w:t>
      </w:r>
      <w:proofErr w:type="spell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город;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адрес;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телефон;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время работы;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уменьшенное 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галерея изображений;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координаты;</w:t>
      </w:r>
    </w:p>
    <w:p w:rsidR="006C2939" w:rsidRPr="00B61D0A" w:rsidRDefault="006C2939" w:rsidP="002D5B25">
      <w:pPr>
        <w:pStyle w:val="af0"/>
        <w:numPr>
          <w:ilvl w:val="4"/>
          <w:numId w:val="10"/>
        </w:numPr>
      </w:pPr>
      <w:r w:rsidRPr="00B61D0A">
        <w:t>идентификатор DIY сети;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</w:t>
      </w:r>
      <w:proofErr w:type="spellStart"/>
      <w:r w:rsidRPr="00B61D0A">
        <w:t>Сидак</w:t>
      </w:r>
      <w:proofErr w:type="spellEnd"/>
      <w:r w:rsidRPr="00B61D0A">
        <w:t>-СП";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"Дилер";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bookmarkStart w:id="72" w:name="OLE_LINK13"/>
      <w:bookmarkStart w:id="73" w:name="OLE_LINK14"/>
      <w:r w:rsidRPr="00B61D0A">
        <w:t>флаг "Салон мебели";</w:t>
      </w:r>
    </w:p>
    <w:bookmarkEnd w:id="72"/>
    <w:bookmarkEnd w:id="73"/>
    <w:p w:rsidR="00C432DB" w:rsidRDefault="009A1D9F" w:rsidP="002D5B25">
      <w:pPr>
        <w:pStyle w:val="af0"/>
        <w:numPr>
          <w:ilvl w:val="4"/>
          <w:numId w:val="10"/>
        </w:numPr>
      </w:pPr>
      <w:r w:rsidRPr="00B61D0A">
        <w:t>флаг "Розничная продажа";</w:t>
      </w:r>
    </w:p>
    <w:p w:rsidR="00C432DB" w:rsidRDefault="002D5B25" w:rsidP="002D5B25">
      <w:pPr>
        <w:pStyle w:val="af0"/>
        <w:numPr>
          <w:ilvl w:val="4"/>
          <w:numId w:val="10"/>
        </w:numPr>
      </w:pPr>
      <w:r w:rsidRPr="00B61D0A">
        <w:t>флаг "DIY сеть"</w:t>
      </w:r>
      <w:r w:rsidR="00C432DB">
        <w:t>;</w:t>
      </w:r>
    </w:p>
    <w:p w:rsidR="002D5B25" w:rsidRPr="00B61D0A" w:rsidRDefault="001B3CA1" w:rsidP="002D5B25">
      <w:pPr>
        <w:pStyle w:val="af0"/>
        <w:numPr>
          <w:ilvl w:val="4"/>
          <w:numId w:val="10"/>
        </w:numPr>
      </w:pPr>
      <w:r>
        <w:t>ф</w:t>
      </w:r>
      <w:r w:rsidR="00C432DB">
        <w:t xml:space="preserve">лаг «Печатать в </w:t>
      </w:r>
      <w:r w:rsidR="00C432DB">
        <w:rPr>
          <w:lang w:val="en-US"/>
        </w:rPr>
        <w:t>PDF</w:t>
      </w:r>
      <w:r w:rsidR="00C432DB">
        <w:t>»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Фасады (Торговый каталог)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программы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 программы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коллекции (поле подраздела);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 коллекции (поле подраздела);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краткое описание коллекции (поле подраздела);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фасада;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 фасада;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 xml:space="preserve">список </w:t>
      </w:r>
      <w:r w:rsidR="002306A7" w:rsidRPr="00B61D0A">
        <w:t xml:space="preserve">декоров </w:t>
      </w:r>
      <w:r w:rsidRPr="00B61D0A">
        <w:t xml:space="preserve">(изображение </w:t>
      </w:r>
      <w:r w:rsidR="002306A7" w:rsidRPr="00B61D0A">
        <w:t>декора</w:t>
      </w:r>
      <w:r w:rsidRPr="00B61D0A">
        <w:t xml:space="preserve">, изображение фасада, тег, код </w:t>
      </w:r>
      <w:r w:rsidR="002306A7" w:rsidRPr="00B61D0A">
        <w:t>декора</w:t>
      </w:r>
      <w:r w:rsidRPr="00B61D0A">
        <w:t xml:space="preserve">, название </w:t>
      </w:r>
      <w:r w:rsidR="002306A7" w:rsidRPr="00B61D0A">
        <w:t>декора</w:t>
      </w:r>
      <w:r w:rsidRPr="00B61D0A">
        <w:t>, изображение примера исполнения, флаг "</w:t>
      </w:r>
      <w:r w:rsidR="002306A7" w:rsidRPr="00B61D0A">
        <w:t xml:space="preserve">Декор </w:t>
      </w:r>
      <w:r w:rsidRPr="00B61D0A">
        <w:t>по умолчанию", флаг "</w:t>
      </w:r>
      <w:r w:rsidR="004C6EB5" w:rsidRPr="00B61D0A">
        <w:t>Рекомендуемый декор</w:t>
      </w:r>
      <w:r w:rsidRPr="00B61D0A">
        <w:t>", список свойств для фильтр</w:t>
      </w:r>
      <w:proofErr w:type="gramStart"/>
      <w:r w:rsidRPr="00B61D0A">
        <w:t>а(</w:t>
      </w:r>
      <w:proofErr w:type="gramEnd"/>
      <w:r w:rsidRPr="00B61D0A">
        <w:t xml:space="preserve">наименование группы свойств, </w:t>
      </w:r>
      <w:proofErr w:type="spellStart"/>
      <w:r w:rsidRPr="00B61D0A">
        <w:t>нименование</w:t>
      </w:r>
      <w:proofErr w:type="spellEnd"/>
      <w:r w:rsidRPr="00B61D0A">
        <w:t xml:space="preserve"> свойства, цвет));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список свой</w:t>
      </w:r>
      <w:proofErr w:type="gramStart"/>
      <w:r w:rsidRPr="00B61D0A">
        <w:t>ств дл</w:t>
      </w:r>
      <w:proofErr w:type="gramEnd"/>
      <w:r w:rsidRPr="00B61D0A">
        <w:t xml:space="preserve">я фильтра (наименование группы свойств, </w:t>
      </w:r>
      <w:proofErr w:type="spellStart"/>
      <w:r w:rsidRPr="00B61D0A">
        <w:t>ним</w:t>
      </w:r>
      <w:r w:rsidRPr="00B61D0A">
        <w:t>е</w:t>
      </w:r>
      <w:r w:rsidRPr="00B61D0A">
        <w:t>нование</w:t>
      </w:r>
      <w:proofErr w:type="spellEnd"/>
      <w:r w:rsidRPr="00B61D0A">
        <w:t xml:space="preserve"> свойства, цвет);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галерея примеров исполнения (изображение, описание, флаг "П</w:t>
      </w:r>
      <w:r w:rsidRPr="00B61D0A">
        <w:t>о</w:t>
      </w:r>
      <w:r w:rsidRPr="00B61D0A">
        <w:t>казывать в PDF");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примечание;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список вариантов исполнения и дополнительных элементов (код, название, изображение, изображение сечения, описание</w:t>
      </w:r>
      <w:r w:rsidR="0003036D" w:rsidRPr="00B61D0A">
        <w:t>, резер</w:t>
      </w:r>
      <w:r w:rsidR="0003036D" w:rsidRPr="00B61D0A">
        <w:t>в</w:t>
      </w:r>
      <w:r w:rsidR="0003036D" w:rsidRPr="00B61D0A">
        <w:t>ное поле 1 (наименование поля, текст), резервное поле 2 (наим</w:t>
      </w:r>
      <w:r w:rsidR="0003036D" w:rsidRPr="00B61D0A">
        <w:t>е</w:t>
      </w:r>
      <w:r w:rsidR="0003036D" w:rsidRPr="00B61D0A">
        <w:t>нование поля, изображение)</w:t>
      </w:r>
      <w:r w:rsidRPr="00B61D0A">
        <w:t>)</w:t>
      </w:r>
      <w:r w:rsidR="0003036D" w:rsidRPr="00B61D0A">
        <w:t>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список сопутствующих товаров (изображение, наименование);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</w:t>
      </w:r>
      <w:r w:rsidR="002306A7" w:rsidRPr="00B61D0A">
        <w:t>Фасад с декором</w:t>
      </w:r>
      <w:r w:rsidRPr="00B61D0A">
        <w:t>".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Листовая продукция (Торговый каталог)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программы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lastRenderedPageBreak/>
        <w:t>изображение программы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коллекции (поле подраздела);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 коллекции (поле подраздела);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краткое описание коллекции (поле подраздела);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 xml:space="preserve">наименование </w:t>
      </w:r>
      <w:proofErr w:type="spellStart"/>
      <w:r w:rsidR="00A9246C" w:rsidRPr="00B61D0A">
        <w:t>диста</w:t>
      </w:r>
      <w:proofErr w:type="spellEnd"/>
      <w:r w:rsidRPr="00B61D0A">
        <w:t>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 xml:space="preserve">изображение </w:t>
      </w:r>
      <w:r w:rsidR="00A9246C" w:rsidRPr="00B61D0A">
        <w:t>листа</w:t>
      </w:r>
      <w:r w:rsidRPr="00B61D0A">
        <w:t>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proofErr w:type="gramStart"/>
      <w:r w:rsidRPr="00B61D0A">
        <w:t xml:space="preserve">список </w:t>
      </w:r>
      <w:r w:rsidR="00A9246C" w:rsidRPr="00B61D0A">
        <w:t xml:space="preserve">декоров </w:t>
      </w:r>
      <w:r w:rsidRPr="00B61D0A">
        <w:t xml:space="preserve">(изображение </w:t>
      </w:r>
      <w:r w:rsidR="00A9246C" w:rsidRPr="00B61D0A">
        <w:t>декора</w:t>
      </w:r>
      <w:r w:rsidRPr="00B61D0A">
        <w:t xml:space="preserve">, изображение </w:t>
      </w:r>
      <w:r w:rsidR="00A9246C" w:rsidRPr="00B61D0A">
        <w:t>листа</w:t>
      </w:r>
      <w:r w:rsidRPr="00B61D0A">
        <w:t xml:space="preserve">, тег, код </w:t>
      </w:r>
      <w:r w:rsidR="00A9246C" w:rsidRPr="00B61D0A">
        <w:t>декора</w:t>
      </w:r>
      <w:r w:rsidRPr="00B61D0A">
        <w:t xml:space="preserve">, название </w:t>
      </w:r>
      <w:r w:rsidR="00A9246C" w:rsidRPr="00B61D0A">
        <w:t>декора</w:t>
      </w:r>
      <w:r w:rsidRPr="00B61D0A">
        <w:t>, флаг "</w:t>
      </w:r>
      <w:r w:rsidR="00A9246C" w:rsidRPr="00B61D0A">
        <w:t xml:space="preserve">Декор </w:t>
      </w:r>
      <w:r w:rsidRPr="00B61D0A">
        <w:t>по умолчанию"</w:t>
      </w:r>
      <w:r w:rsidR="00A9246C" w:rsidRPr="00B61D0A">
        <w:t>);</w:t>
      </w:r>
      <w:proofErr w:type="gram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 xml:space="preserve">галерея примеров </w:t>
      </w:r>
      <w:proofErr w:type="spellStart"/>
      <w:r w:rsidRPr="00B61D0A">
        <w:t>иисполнения</w:t>
      </w:r>
      <w:proofErr w:type="spellEnd"/>
      <w:r w:rsidRPr="00B61D0A">
        <w:t xml:space="preserve"> (изображение, описание, флаг "П</w:t>
      </w:r>
      <w:r w:rsidRPr="00B61D0A">
        <w:t>о</w:t>
      </w:r>
      <w:r w:rsidRPr="00B61D0A">
        <w:t>казывать в PDF");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описание (для PDF)</w:t>
      </w:r>
      <w:r w:rsidR="00617E83">
        <w:t>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Сопутствующая продукция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категории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подкатегории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товара;</w:t>
      </w:r>
    </w:p>
    <w:p w:rsidR="002D5B25" w:rsidRDefault="002D5B25" w:rsidP="002D5B25">
      <w:pPr>
        <w:pStyle w:val="af0"/>
        <w:numPr>
          <w:ilvl w:val="4"/>
          <w:numId w:val="10"/>
        </w:numPr>
      </w:pPr>
      <w:r w:rsidRPr="00B61D0A">
        <w:t>галерея изображений;</w:t>
      </w:r>
    </w:p>
    <w:p w:rsidR="003727A7" w:rsidRPr="00B61D0A" w:rsidRDefault="003727A7" w:rsidP="002D5B25">
      <w:pPr>
        <w:pStyle w:val="af0"/>
        <w:numPr>
          <w:ilvl w:val="4"/>
          <w:numId w:val="10"/>
        </w:numPr>
      </w:pPr>
      <w:r>
        <w:t>список идентификаторов родительских фасадов;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описание.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 xml:space="preserve">Шкафы </w:t>
      </w:r>
      <w:proofErr w:type="spellStart"/>
      <w:r w:rsidRPr="00B61D0A">
        <w:rPr>
          <w:b/>
        </w:rPr>
        <w:t>sibox</w:t>
      </w:r>
      <w:proofErr w:type="spell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категории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краткое описание;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полное описание.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 xml:space="preserve">Готовые решения </w:t>
      </w:r>
      <w:proofErr w:type="spellStart"/>
      <w:r w:rsidRPr="00B61D0A">
        <w:rPr>
          <w:b/>
        </w:rPr>
        <w:t>sibox</w:t>
      </w:r>
      <w:proofErr w:type="spell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те</w:t>
      </w:r>
      <w:proofErr w:type="gramStart"/>
      <w:r w:rsidRPr="00B61D0A">
        <w:t>кст ск</w:t>
      </w:r>
      <w:proofErr w:type="gramEnd"/>
      <w:r w:rsidRPr="00B61D0A">
        <w:t>идки;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галерея изображений;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 xml:space="preserve">список идентификаторов шкафов </w:t>
      </w:r>
      <w:proofErr w:type="spellStart"/>
      <w:r w:rsidRPr="00B61D0A">
        <w:t>sibox</w:t>
      </w:r>
      <w:proofErr w:type="spellEnd"/>
      <w:r w:rsidRPr="00B61D0A">
        <w:t>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Элементы гида по ассортименту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 категории (поле раздела);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идентификатор элемента в каталоге;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основная маска;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порядок маски;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маска экстра;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порядок маски экстра;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список масок отражений (маска, идентификатор активирующей маски, порядок маски отражения);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флаг "Элемент по умолчанию";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список идентификаторов тегов;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список идентификаторов DIY сетей.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Теги гида по ассортименту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наименование.</w:t>
      </w:r>
    </w:p>
    <w:p w:rsidR="002D5B25" w:rsidRPr="00B61D0A" w:rsidRDefault="002D5B25" w:rsidP="002D5B25">
      <w:pPr>
        <w:rPr>
          <w:b/>
        </w:rPr>
      </w:pPr>
      <w:r w:rsidRPr="00B61D0A">
        <w:rPr>
          <w:b/>
        </w:rPr>
        <w:t>DIY сети</w:t>
      </w:r>
    </w:p>
    <w:p w:rsidR="006C2939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</w:t>
      </w:r>
      <w:r w:rsidR="006C2939" w:rsidRPr="00B61D0A">
        <w:t>;</w:t>
      </w:r>
    </w:p>
    <w:p w:rsidR="002D5B25" w:rsidRPr="00B61D0A" w:rsidRDefault="006C2939" w:rsidP="002D5B25">
      <w:pPr>
        <w:pStyle w:val="af0"/>
        <w:numPr>
          <w:ilvl w:val="4"/>
          <w:numId w:val="10"/>
        </w:numPr>
      </w:pPr>
      <w:r w:rsidRPr="00B61D0A">
        <w:t>описание</w:t>
      </w:r>
      <w:r w:rsidR="00C64099" w:rsidRPr="00B61D0A">
        <w:t xml:space="preserve"> (для PDF)</w:t>
      </w:r>
    </w:p>
    <w:p w:rsidR="002D5B25" w:rsidRPr="00B61D0A" w:rsidRDefault="002D5B25" w:rsidP="002D5B25">
      <w:pPr>
        <w:rPr>
          <w:b/>
        </w:rPr>
      </w:pPr>
      <w:proofErr w:type="spellStart"/>
      <w:r w:rsidRPr="00B61D0A">
        <w:rPr>
          <w:b/>
        </w:rPr>
        <w:lastRenderedPageBreak/>
        <w:t>En.Галерея</w:t>
      </w:r>
      <w:proofErr w:type="spellEnd"/>
      <w:r w:rsidRPr="00B61D0A">
        <w:rPr>
          <w:b/>
        </w:rPr>
        <w:t xml:space="preserve"> на </w:t>
      </w:r>
      <w:proofErr w:type="gramStart"/>
      <w:r w:rsidRPr="00B61D0A">
        <w:rPr>
          <w:b/>
        </w:rPr>
        <w:t>главной</w:t>
      </w:r>
      <w:proofErr w:type="gramEnd"/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наименование.</w:t>
      </w:r>
    </w:p>
    <w:p w:rsidR="002D5B25" w:rsidRPr="00B61D0A" w:rsidRDefault="002D5B25" w:rsidP="002D5B25">
      <w:pPr>
        <w:rPr>
          <w:b/>
        </w:rPr>
      </w:pPr>
      <w:proofErr w:type="spellStart"/>
      <w:r w:rsidRPr="00B61D0A">
        <w:rPr>
          <w:b/>
        </w:rPr>
        <w:t>En.Галерея</w:t>
      </w:r>
      <w:proofErr w:type="spellEnd"/>
      <w:r w:rsidRPr="00B61D0A">
        <w:rPr>
          <w:b/>
        </w:rPr>
        <w:t xml:space="preserve"> производства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наименование.</w:t>
      </w:r>
    </w:p>
    <w:p w:rsidR="002D5B25" w:rsidRPr="00B61D0A" w:rsidRDefault="002D5B25" w:rsidP="002D5B25">
      <w:pPr>
        <w:rPr>
          <w:b/>
        </w:rPr>
      </w:pPr>
      <w:proofErr w:type="spellStart"/>
      <w:r w:rsidRPr="00B61D0A">
        <w:rPr>
          <w:b/>
        </w:rPr>
        <w:t>En.Список</w:t>
      </w:r>
      <w:proofErr w:type="spellEnd"/>
      <w:r w:rsidRPr="00B61D0A">
        <w:rPr>
          <w:b/>
        </w:rPr>
        <w:t xml:space="preserve"> серий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изображение;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2D5B25" w:rsidRPr="00B61D0A" w:rsidRDefault="002D5B25" w:rsidP="002D5B25">
      <w:pPr>
        <w:pStyle w:val="af0"/>
        <w:numPr>
          <w:ilvl w:val="4"/>
          <w:numId w:val="10"/>
        </w:numPr>
      </w:pPr>
      <w:r w:rsidRPr="00B61D0A">
        <w:t>описание.</w:t>
      </w:r>
    </w:p>
    <w:p w:rsidR="00D56EC5" w:rsidRPr="00B61D0A" w:rsidRDefault="00D56EC5" w:rsidP="00B61D0A">
      <w:pPr>
        <w:rPr>
          <w:b/>
        </w:rPr>
      </w:pPr>
      <w:r w:rsidRPr="00B61D0A">
        <w:rPr>
          <w:b/>
        </w:rPr>
        <w:t>Пользователи</w:t>
      </w:r>
    </w:p>
    <w:p w:rsidR="0052311F" w:rsidRPr="00B61D0A" w:rsidRDefault="0052311F" w:rsidP="002D5B25">
      <w:pPr>
        <w:pStyle w:val="af0"/>
        <w:numPr>
          <w:ilvl w:val="4"/>
          <w:numId w:val="10"/>
        </w:numPr>
      </w:pPr>
      <w:r w:rsidRPr="00B61D0A">
        <w:t>e-</w:t>
      </w:r>
      <w:proofErr w:type="spellStart"/>
      <w:r w:rsidRPr="00B61D0A">
        <w:t>mail</w:t>
      </w:r>
      <w:proofErr w:type="spellEnd"/>
      <w:r w:rsidRPr="00B61D0A">
        <w:t>;</w:t>
      </w:r>
    </w:p>
    <w:p w:rsidR="00D56EC5" w:rsidRPr="00B61D0A" w:rsidRDefault="00D56EC5" w:rsidP="002D5B25">
      <w:pPr>
        <w:pStyle w:val="af0"/>
        <w:numPr>
          <w:ilvl w:val="4"/>
          <w:numId w:val="10"/>
        </w:numPr>
      </w:pPr>
      <w:r w:rsidRPr="00B61D0A">
        <w:t>логин;</w:t>
      </w:r>
    </w:p>
    <w:p w:rsidR="00D56EC5" w:rsidRPr="00B61D0A" w:rsidRDefault="00D56EC5" w:rsidP="002D5B25">
      <w:pPr>
        <w:pStyle w:val="af0"/>
        <w:numPr>
          <w:ilvl w:val="4"/>
          <w:numId w:val="10"/>
        </w:numPr>
      </w:pPr>
      <w:r w:rsidRPr="00B61D0A">
        <w:t>пароль.</w:t>
      </w:r>
    </w:p>
    <w:p w:rsidR="00D56EC5" w:rsidRPr="00B61D0A" w:rsidRDefault="00D56EC5" w:rsidP="00B61D0A">
      <w:pPr>
        <w:rPr>
          <w:b/>
        </w:rPr>
      </w:pPr>
      <w:r w:rsidRPr="00B61D0A">
        <w:rPr>
          <w:b/>
        </w:rPr>
        <w:t>Файлы для скачивания</w:t>
      </w:r>
    </w:p>
    <w:p w:rsidR="00D56EC5" w:rsidRPr="00B61D0A" w:rsidRDefault="00D56EC5" w:rsidP="002D5B25">
      <w:pPr>
        <w:pStyle w:val="af0"/>
        <w:numPr>
          <w:ilvl w:val="4"/>
          <w:numId w:val="10"/>
        </w:numPr>
      </w:pPr>
      <w:r w:rsidRPr="00B61D0A">
        <w:t>наименование;</w:t>
      </w:r>
    </w:p>
    <w:p w:rsidR="00D56EC5" w:rsidRPr="00B61D0A" w:rsidRDefault="00D56EC5" w:rsidP="002D5B25">
      <w:pPr>
        <w:pStyle w:val="af0"/>
        <w:numPr>
          <w:ilvl w:val="4"/>
          <w:numId w:val="10"/>
        </w:numPr>
      </w:pPr>
      <w:r w:rsidRPr="00B61D0A">
        <w:t>файл.</w:t>
      </w:r>
    </w:p>
    <w:p w:rsidR="0052636C" w:rsidRPr="00B61D0A" w:rsidRDefault="0052636C" w:rsidP="0052636C">
      <w:pPr>
        <w:pStyle w:val="1"/>
        <w:rPr>
          <w:rFonts w:ascii="UniversC" w:eastAsia="UniversC" w:hAnsi="UniversC"/>
        </w:rPr>
      </w:pPr>
      <w:bookmarkStart w:id="74" w:name="_Toc426727195"/>
      <w:r w:rsidRPr="00B61D0A">
        <w:rPr>
          <w:rFonts w:eastAsia="UniversC"/>
        </w:rPr>
        <w:t xml:space="preserve">Требования по </w:t>
      </w:r>
      <w:r w:rsidRPr="00B61D0A">
        <w:t>отображению</w:t>
      </w:r>
      <w:r w:rsidRPr="00B61D0A">
        <w:rPr>
          <w:rFonts w:eastAsia="UniversC"/>
        </w:rPr>
        <w:t xml:space="preserve"> сайта</w:t>
      </w:r>
      <w:bookmarkEnd w:id="66"/>
      <w:bookmarkEnd w:id="74"/>
    </w:p>
    <w:p w:rsidR="002D5B25" w:rsidRPr="00B61D0A" w:rsidRDefault="002D5B25" w:rsidP="002D5B25">
      <w:pPr>
        <w:pStyle w:val="13"/>
        <w:ind w:left="2438"/>
        <w:rPr>
          <w:rFonts w:ascii="Univers LT CYR 55" w:hAnsi="Univers LT CYR 55"/>
        </w:rPr>
      </w:pPr>
      <w:r w:rsidRPr="00B61D0A">
        <w:rPr>
          <w:rStyle w:val="text-entry"/>
          <w:rFonts w:ascii="Univers LT CYR 55" w:hAnsi="Univers LT CYR 55"/>
        </w:rPr>
        <w:t>Дизайн и верстка сайта разрабатываются с учетом корректного отображ</w:t>
      </w:r>
      <w:r w:rsidRPr="00B61D0A">
        <w:rPr>
          <w:rStyle w:val="text-entry"/>
          <w:rFonts w:ascii="Univers LT CYR 55" w:hAnsi="Univers LT CYR 55"/>
        </w:rPr>
        <w:t>е</w:t>
      </w:r>
      <w:r w:rsidRPr="00B61D0A">
        <w:rPr>
          <w:rStyle w:val="text-entry"/>
          <w:rFonts w:ascii="Univers LT CYR 55" w:hAnsi="Univers LT CYR 55"/>
        </w:rPr>
        <w:t>ния сайта при минимальном разрешении 1024х768px. Ширина сайта стати</w:t>
      </w:r>
      <w:r w:rsidRPr="00B61D0A">
        <w:rPr>
          <w:rStyle w:val="text-entry"/>
          <w:rFonts w:ascii="Univers LT CYR 55" w:hAnsi="Univers LT CYR 55"/>
        </w:rPr>
        <w:t>ч</w:t>
      </w:r>
      <w:r w:rsidRPr="00B61D0A">
        <w:rPr>
          <w:rStyle w:val="text-entry"/>
          <w:rFonts w:ascii="Univers LT CYR 55" w:hAnsi="Univers LT CYR 55"/>
        </w:rPr>
        <w:t xml:space="preserve">на и не зависит от разрешений экрана, отличных </w:t>
      </w:r>
      <w:proofErr w:type="gramStart"/>
      <w:r w:rsidRPr="00B61D0A">
        <w:rPr>
          <w:rStyle w:val="text-entry"/>
          <w:rFonts w:ascii="Univers LT CYR 55" w:hAnsi="Univers LT CYR 55"/>
        </w:rPr>
        <w:t>от</w:t>
      </w:r>
      <w:proofErr w:type="gramEnd"/>
      <w:r w:rsidRPr="00B61D0A">
        <w:rPr>
          <w:rStyle w:val="text-entry"/>
          <w:rFonts w:ascii="Univers LT CYR 55" w:hAnsi="Univers LT CYR 55"/>
        </w:rPr>
        <w:t xml:space="preserve"> указанного.</w:t>
      </w:r>
    </w:p>
    <w:p w:rsidR="002D5B25" w:rsidRPr="00B61D0A" w:rsidRDefault="002D5B25" w:rsidP="002D5B25">
      <w:pPr>
        <w:pStyle w:val="13"/>
        <w:ind w:left="2438"/>
        <w:rPr>
          <w:rFonts w:ascii="Univers LT CYR 55" w:hAnsi="Univers LT CYR 55"/>
        </w:rPr>
      </w:pPr>
      <w:proofErr w:type="gramStart"/>
      <w:r w:rsidRPr="00B61D0A">
        <w:rPr>
          <w:rStyle w:val="text-entry"/>
          <w:rFonts w:ascii="Univers LT CYR 55" w:hAnsi="Univers LT CYR 55"/>
        </w:rPr>
        <w:t>Исполнитель осуществляет верстку сайта таким образом, чтобы сайт фун</w:t>
      </w:r>
      <w:r w:rsidRPr="00B61D0A">
        <w:rPr>
          <w:rStyle w:val="text-entry"/>
          <w:rFonts w:ascii="Univers LT CYR 55" w:hAnsi="Univers LT CYR 55"/>
        </w:rPr>
        <w:t>к</w:t>
      </w:r>
      <w:r w:rsidRPr="00B61D0A">
        <w:rPr>
          <w:rStyle w:val="text-entry"/>
          <w:rFonts w:ascii="Univers LT CYR 55" w:hAnsi="Univers LT CYR 55"/>
        </w:rPr>
        <w:t>ционировал и предоставлял корректную информацию при работе в акт</w:t>
      </w:r>
      <w:r w:rsidRPr="00B61D0A">
        <w:rPr>
          <w:rStyle w:val="text-entry"/>
          <w:rFonts w:ascii="Univers LT CYR 55" w:hAnsi="Univers LT CYR 55"/>
        </w:rPr>
        <w:t>у</w:t>
      </w:r>
      <w:r w:rsidRPr="00B61D0A">
        <w:rPr>
          <w:rStyle w:val="text-entry"/>
          <w:rFonts w:ascii="Univers LT CYR 55" w:hAnsi="Univers LT CYR 55"/>
        </w:rPr>
        <w:t>альной (последней) на момент подписания Договора (ТЗ) версией следу</w:t>
      </w:r>
      <w:r w:rsidRPr="00B61D0A">
        <w:rPr>
          <w:rStyle w:val="text-entry"/>
          <w:rFonts w:ascii="Univers LT CYR 55" w:hAnsi="Univers LT CYR 55"/>
        </w:rPr>
        <w:t>ю</w:t>
      </w:r>
      <w:r w:rsidRPr="00B61D0A">
        <w:rPr>
          <w:rStyle w:val="text-entry"/>
          <w:rFonts w:ascii="Univers LT CYR 55" w:hAnsi="Univers LT CYR 55"/>
        </w:rPr>
        <w:t>щих браузеров:</w:t>
      </w:r>
      <w:proofErr w:type="gramEnd"/>
      <w:r w:rsidRPr="00B61D0A">
        <w:rPr>
          <w:rFonts w:ascii="Univers LT CYR 55" w:hAnsi="Univers LT CYR 55"/>
        </w:rPr>
        <w:br/>
      </w:r>
      <w:r w:rsidRPr="00B61D0A">
        <w:rPr>
          <w:rStyle w:val="text-entry"/>
          <w:rFonts w:ascii="Univers LT CYR 55" w:hAnsi="Univers LT CYR 55"/>
        </w:rPr>
        <w:t xml:space="preserve">- </w:t>
      </w:r>
      <w:proofErr w:type="spellStart"/>
      <w:proofErr w:type="gramStart"/>
      <w:r w:rsidRPr="00B61D0A">
        <w:rPr>
          <w:rStyle w:val="text-entry"/>
          <w:rFonts w:ascii="Univers LT CYR 55" w:hAnsi="Univers LT CYR 55"/>
        </w:rPr>
        <w:t>М</w:t>
      </w:r>
      <w:proofErr w:type="gramEnd"/>
      <w:r w:rsidRPr="00B61D0A">
        <w:rPr>
          <w:rStyle w:val="text-entry"/>
          <w:rFonts w:ascii="Univers LT CYR 55" w:hAnsi="Univers LT CYR 55"/>
        </w:rPr>
        <w:t>icrosoft</w:t>
      </w:r>
      <w:proofErr w:type="spellEnd"/>
      <w:r w:rsidRPr="00B61D0A">
        <w:rPr>
          <w:rStyle w:val="text-entry"/>
          <w:rFonts w:ascii="Univers LT CYR 55" w:hAnsi="Univers LT CYR 55"/>
        </w:rPr>
        <w:t xml:space="preserve"> </w:t>
      </w:r>
      <w:proofErr w:type="spellStart"/>
      <w:r w:rsidRPr="00B61D0A">
        <w:rPr>
          <w:rStyle w:val="text-entry"/>
          <w:rFonts w:ascii="Univers LT CYR 55" w:hAnsi="Univers LT CYR 55"/>
        </w:rPr>
        <w:t>Internet</w:t>
      </w:r>
      <w:proofErr w:type="spellEnd"/>
      <w:r w:rsidRPr="00B61D0A">
        <w:rPr>
          <w:rStyle w:val="text-entry"/>
          <w:rFonts w:ascii="Univers LT CYR 55" w:hAnsi="Univers LT CYR 55"/>
        </w:rPr>
        <w:t xml:space="preserve"> </w:t>
      </w:r>
      <w:proofErr w:type="spellStart"/>
      <w:r w:rsidRPr="00B61D0A">
        <w:rPr>
          <w:rStyle w:val="text-entry"/>
          <w:rFonts w:ascii="Univers LT CYR 55" w:hAnsi="Univers LT CYR 55"/>
        </w:rPr>
        <w:t>Explorer</w:t>
      </w:r>
      <w:proofErr w:type="spellEnd"/>
      <w:r w:rsidRPr="00B61D0A">
        <w:rPr>
          <w:rStyle w:val="text-entry"/>
          <w:rFonts w:ascii="Univers LT CYR 55" w:hAnsi="Univers LT CYR 55"/>
        </w:rPr>
        <w:t>;</w:t>
      </w:r>
      <w:r w:rsidRPr="00B61D0A">
        <w:rPr>
          <w:rFonts w:ascii="Univers LT CYR 55" w:hAnsi="Univers LT CYR 55"/>
        </w:rPr>
        <w:br/>
      </w:r>
      <w:r w:rsidRPr="00B61D0A">
        <w:rPr>
          <w:rStyle w:val="text-entry"/>
          <w:rFonts w:ascii="Univers LT CYR 55" w:hAnsi="Univers LT CYR 55"/>
        </w:rPr>
        <w:t xml:space="preserve">- </w:t>
      </w:r>
      <w:proofErr w:type="spellStart"/>
      <w:r w:rsidRPr="00B61D0A">
        <w:rPr>
          <w:rStyle w:val="text-entry"/>
          <w:rFonts w:ascii="Univers LT CYR 55" w:hAnsi="Univers LT CYR 55"/>
        </w:rPr>
        <w:t>Mozilla</w:t>
      </w:r>
      <w:proofErr w:type="spellEnd"/>
      <w:r w:rsidRPr="00B61D0A">
        <w:rPr>
          <w:rStyle w:val="text-entry"/>
          <w:rFonts w:ascii="Univers LT CYR 55" w:hAnsi="Univers LT CYR 55"/>
        </w:rPr>
        <w:t xml:space="preserve"> </w:t>
      </w:r>
      <w:proofErr w:type="spellStart"/>
      <w:r w:rsidRPr="00B61D0A">
        <w:rPr>
          <w:rStyle w:val="text-entry"/>
          <w:rFonts w:ascii="Univers LT CYR 55" w:hAnsi="Univers LT CYR 55"/>
        </w:rPr>
        <w:t>Firefox</w:t>
      </w:r>
      <w:proofErr w:type="spellEnd"/>
      <w:r w:rsidRPr="00B61D0A">
        <w:rPr>
          <w:rStyle w:val="text-entry"/>
          <w:rFonts w:ascii="Univers LT CYR 55" w:hAnsi="Univers LT CYR 55"/>
        </w:rPr>
        <w:t>;</w:t>
      </w:r>
      <w:r w:rsidRPr="00B61D0A">
        <w:rPr>
          <w:rFonts w:ascii="Univers LT CYR 55" w:hAnsi="Univers LT CYR 55"/>
        </w:rPr>
        <w:br/>
      </w:r>
      <w:r w:rsidRPr="00B61D0A">
        <w:rPr>
          <w:rStyle w:val="text-entry"/>
          <w:rFonts w:ascii="Univers LT CYR 55" w:hAnsi="Univers LT CYR 55"/>
        </w:rPr>
        <w:t xml:space="preserve">- </w:t>
      </w:r>
      <w:proofErr w:type="spellStart"/>
      <w:r w:rsidRPr="00B61D0A">
        <w:rPr>
          <w:rStyle w:val="text-entry"/>
          <w:rFonts w:ascii="Univers LT CYR 55" w:hAnsi="Univers LT CYR 55"/>
        </w:rPr>
        <w:t>Opera</w:t>
      </w:r>
      <w:proofErr w:type="spellEnd"/>
      <w:r w:rsidRPr="00B61D0A">
        <w:rPr>
          <w:rStyle w:val="text-entry"/>
          <w:rFonts w:ascii="Univers LT CYR 55" w:hAnsi="Univers LT CYR 55"/>
        </w:rPr>
        <w:t>;</w:t>
      </w:r>
      <w:r w:rsidRPr="00B61D0A">
        <w:rPr>
          <w:rFonts w:ascii="Univers LT CYR 55" w:hAnsi="Univers LT CYR 55"/>
        </w:rPr>
        <w:br/>
      </w:r>
      <w:r w:rsidRPr="00B61D0A">
        <w:rPr>
          <w:rStyle w:val="text-entry"/>
          <w:rFonts w:ascii="Univers LT CYR 55" w:hAnsi="Univers LT CYR 55"/>
        </w:rPr>
        <w:t xml:space="preserve">- </w:t>
      </w:r>
      <w:proofErr w:type="spellStart"/>
      <w:r w:rsidRPr="00B61D0A">
        <w:rPr>
          <w:rStyle w:val="text-entry"/>
          <w:rFonts w:ascii="Univers LT CYR 55" w:hAnsi="Univers LT CYR 55"/>
        </w:rPr>
        <w:t>Safari</w:t>
      </w:r>
      <w:proofErr w:type="spellEnd"/>
      <w:r w:rsidRPr="00B61D0A">
        <w:rPr>
          <w:rStyle w:val="text-entry"/>
          <w:rFonts w:ascii="Univers LT CYR 55" w:hAnsi="Univers LT CYR 55"/>
        </w:rPr>
        <w:t>;</w:t>
      </w:r>
      <w:r w:rsidRPr="00B61D0A">
        <w:rPr>
          <w:rFonts w:ascii="Univers LT CYR 55" w:hAnsi="Univers LT CYR 55"/>
        </w:rPr>
        <w:br/>
      </w:r>
      <w:r w:rsidRPr="00B61D0A">
        <w:rPr>
          <w:rStyle w:val="text-entry"/>
          <w:rFonts w:ascii="Univers LT CYR 55" w:hAnsi="Univers LT CYR 55"/>
        </w:rPr>
        <w:t xml:space="preserve">- </w:t>
      </w:r>
      <w:proofErr w:type="spellStart"/>
      <w:r w:rsidRPr="00B61D0A">
        <w:rPr>
          <w:rStyle w:val="text-entry"/>
          <w:rFonts w:ascii="Univers LT CYR 55" w:hAnsi="Univers LT CYR 55"/>
        </w:rPr>
        <w:t>Google</w:t>
      </w:r>
      <w:proofErr w:type="spellEnd"/>
      <w:r w:rsidRPr="00B61D0A">
        <w:rPr>
          <w:rStyle w:val="text-entry"/>
          <w:rFonts w:ascii="Univers LT CYR 55" w:hAnsi="Univers LT CYR 55"/>
        </w:rPr>
        <w:t xml:space="preserve"> </w:t>
      </w:r>
      <w:proofErr w:type="spellStart"/>
      <w:r w:rsidRPr="00B61D0A">
        <w:rPr>
          <w:rStyle w:val="text-entry"/>
          <w:rFonts w:ascii="Univers LT CYR 55" w:hAnsi="Univers LT CYR 55"/>
        </w:rPr>
        <w:t>Chrome</w:t>
      </w:r>
      <w:proofErr w:type="spellEnd"/>
      <w:r w:rsidRPr="00B61D0A">
        <w:rPr>
          <w:rStyle w:val="text-entry"/>
          <w:rFonts w:ascii="Univers LT CYR 55" w:hAnsi="Univers LT CYR 55"/>
        </w:rPr>
        <w:t>.</w:t>
      </w:r>
      <w:r w:rsidRPr="00B61D0A">
        <w:rPr>
          <w:rFonts w:ascii="Univers LT CYR 55" w:hAnsi="Univers LT CYR 55"/>
        </w:rPr>
        <w:br/>
      </w:r>
      <w:r w:rsidRPr="00B61D0A">
        <w:rPr>
          <w:rFonts w:ascii="Univers LT CYR 55" w:hAnsi="Univers LT CYR 55"/>
        </w:rPr>
        <w:br/>
      </w:r>
      <w:r w:rsidRPr="00B61D0A">
        <w:rPr>
          <w:rStyle w:val="text-entry"/>
          <w:rFonts w:ascii="Univers LT CYR 55" w:hAnsi="Univers LT CYR 55"/>
        </w:rPr>
        <w:t>В связи с различиями в принципах отображения сайтов каждым браузером, Исполнитель не гарантирует полностью идентичное отображение внешнего вида сайта во всех браузерах.</w:t>
      </w:r>
      <w:r w:rsidRPr="00B61D0A">
        <w:rPr>
          <w:rFonts w:ascii="Univers LT CYR 55" w:hAnsi="Univers LT CYR 55"/>
        </w:rPr>
        <w:br/>
      </w:r>
      <w:r w:rsidRPr="00B61D0A">
        <w:rPr>
          <w:rFonts w:ascii="Univers LT CYR 55" w:hAnsi="Univers LT CYR 55"/>
        </w:rPr>
        <w:br/>
      </w:r>
      <w:r w:rsidRPr="00B61D0A">
        <w:rPr>
          <w:rStyle w:val="text-entry"/>
          <w:rFonts w:ascii="Univers LT CYR 55" w:hAnsi="Univers LT CYR 55"/>
        </w:rPr>
        <w:t>Исполнитель обеспечивает функционирование сайта на мобильных устро</w:t>
      </w:r>
      <w:r w:rsidRPr="00B61D0A">
        <w:rPr>
          <w:rStyle w:val="text-entry"/>
          <w:rFonts w:ascii="Univers LT CYR 55" w:hAnsi="Univers LT CYR 55"/>
        </w:rPr>
        <w:t>й</w:t>
      </w:r>
      <w:r w:rsidRPr="00B61D0A">
        <w:rPr>
          <w:rStyle w:val="text-entry"/>
          <w:rFonts w:ascii="Univers LT CYR 55" w:hAnsi="Univers LT CYR 55"/>
        </w:rPr>
        <w:t xml:space="preserve">ствах, с операционной системой </w:t>
      </w:r>
      <w:proofErr w:type="spellStart"/>
      <w:r w:rsidRPr="00B61D0A">
        <w:rPr>
          <w:rStyle w:val="text-entry"/>
          <w:rFonts w:ascii="Univers LT CYR 55" w:hAnsi="Univers LT CYR 55"/>
        </w:rPr>
        <w:t>iOS</w:t>
      </w:r>
      <w:proofErr w:type="spellEnd"/>
      <w:r w:rsidRPr="00B61D0A">
        <w:rPr>
          <w:rStyle w:val="text-entry"/>
          <w:rFonts w:ascii="Univers LT CYR 55" w:hAnsi="Univers LT CYR 55"/>
        </w:rPr>
        <w:t xml:space="preserve">, таких как </w:t>
      </w:r>
      <w:proofErr w:type="spellStart"/>
      <w:r w:rsidRPr="00B61D0A">
        <w:rPr>
          <w:rStyle w:val="text-entry"/>
          <w:rFonts w:ascii="Univers LT CYR 55" w:hAnsi="Univers LT CYR 55"/>
        </w:rPr>
        <w:t>iPhone</w:t>
      </w:r>
      <w:proofErr w:type="spellEnd"/>
      <w:r w:rsidRPr="00B61D0A">
        <w:rPr>
          <w:rStyle w:val="text-entry"/>
          <w:rFonts w:ascii="Univers LT CYR 55" w:hAnsi="Univers LT CYR 55"/>
        </w:rPr>
        <w:t xml:space="preserve"> 4, </w:t>
      </w:r>
      <w:proofErr w:type="spellStart"/>
      <w:r w:rsidRPr="00B61D0A">
        <w:rPr>
          <w:rStyle w:val="text-entry"/>
          <w:rFonts w:ascii="Univers LT CYR 55" w:hAnsi="Univers LT CYR 55"/>
        </w:rPr>
        <w:t>iPad</w:t>
      </w:r>
      <w:proofErr w:type="spellEnd"/>
      <w:r w:rsidRPr="00B61D0A">
        <w:rPr>
          <w:rStyle w:val="text-entry"/>
          <w:rFonts w:ascii="Univers LT CYR 55" w:hAnsi="Univers LT CYR 55"/>
        </w:rPr>
        <w:t xml:space="preserve"> 2 и устройствах с ОС </w:t>
      </w:r>
      <w:proofErr w:type="spellStart"/>
      <w:r w:rsidRPr="00B61D0A">
        <w:rPr>
          <w:rStyle w:val="text-entry"/>
          <w:rFonts w:ascii="Univers LT CYR 55" w:hAnsi="Univers LT CYR 55"/>
        </w:rPr>
        <w:t>Android</w:t>
      </w:r>
      <w:proofErr w:type="spellEnd"/>
      <w:r w:rsidRPr="00B61D0A">
        <w:rPr>
          <w:rStyle w:val="text-entry"/>
          <w:rFonts w:ascii="Univers LT CYR 55" w:hAnsi="Univers LT CYR 55"/>
        </w:rPr>
        <w:t xml:space="preserve"> 4.0 и выше. При этом адаптивный дизайн, или отдельная ве</w:t>
      </w:r>
      <w:r w:rsidRPr="00B61D0A">
        <w:rPr>
          <w:rStyle w:val="text-entry"/>
          <w:rFonts w:ascii="Univers LT CYR 55" w:hAnsi="Univers LT CYR 55"/>
        </w:rPr>
        <w:t>р</w:t>
      </w:r>
      <w:r w:rsidRPr="00B61D0A">
        <w:rPr>
          <w:rStyle w:val="text-entry"/>
          <w:rFonts w:ascii="Univers LT CYR 55" w:hAnsi="Univers LT CYR 55"/>
        </w:rPr>
        <w:t>сия сайта, максимально адаптированная под мобильные устройства, не предусмотрена.</w:t>
      </w:r>
    </w:p>
    <w:p w:rsidR="0052636C" w:rsidRPr="00B61D0A" w:rsidRDefault="0052636C" w:rsidP="0052636C">
      <w:pPr>
        <w:pStyle w:val="1"/>
        <w:rPr>
          <w:rFonts w:eastAsia="UniversC"/>
        </w:rPr>
      </w:pPr>
      <w:bookmarkStart w:id="75" w:name="_Toc326939251"/>
      <w:bookmarkStart w:id="76" w:name="_Toc426727196"/>
      <w:r w:rsidRPr="00B61D0A">
        <w:rPr>
          <w:rFonts w:eastAsia="UniversC"/>
        </w:rPr>
        <w:lastRenderedPageBreak/>
        <w:t xml:space="preserve">Требования к </w:t>
      </w:r>
      <w:r w:rsidRPr="00B61D0A">
        <w:t>инструментам</w:t>
      </w:r>
      <w:r w:rsidRPr="00B61D0A">
        <w:rPr>
          <w:rFonts w:eastAsia="UniversC"/>
        </w:rPr>
        <w:t xml:space="preserve"> разработки</w:t>
      </w:r>
      <w:bookmarkEnd w:id="75"/>
      <w:bookmarkEnd w:id="76"/>
    </w:p>
    <w:p w:rsidR="0052636C" w:rsidRPr="00B61D0A" w:rsidRDefault="0052636C" w:rsidP="0052636C">
      <w:pPr>
        <w:rPr>
          <w:rFonts w:eastAsia="Times New Roman"/>
        </w:rPr>
      </w:pPr>
      <w:r w:rsidRPr="00B61D0A">
        <w:t>Для реализации программных решений используется язык программиров</w:t>
      </w:r>
      <w:r w:rsidRPr="00B61D0A">
        <w:t>а</w:t>
      </w:r>
      <w:r w:rsidRPr="00B61D0A">
        <w:t xml:space="preserve">ния PHP. </w:t>
      </w:r>
    </w:p>
    <w:p w:rsidR="0052636C" w:rsidRPr="00B61D0A" w:rsidRDefault="0052636C" w:rsidP="0052636C">
      <w:r w:rsidRPr="00B61D0A">
        <w:t xml:space="preserve">Хранилищем данных выступает база данных </w:t>
      </w:r>
      <w:proofErr w:type="spellStart"/>
      <w:r w:rsidRPr="00B61D0A">
        <w:t>MySQL</w:t>
      </w:r>
      <w:proofErr w:type="spellEnd"/>
      <w:r w:rsidRPr="00B61D0A">
        <w:t xml:space="preserve">. </w:t>
      </w:r>
    </w:p>
    <w:p w:rsidR="0052636C" w:rsidRPr="00B61D0A" w:rsidRDefault="0052636C" w:rsidP="0052636C">
      <w:r w:rsidRPr="00B61D0A">
        <w:t xml:space="preserve">Система строится на базе </w:t>
      </w:r>
      <w:proofErr w:type="spellStart"/>
      <w:r w:rsidRPr="00B61D0A">
        <w:t>web</w:t>
      </w:r>
      <w:proofErr w:type="spellEnd"/>
      <w:r w:rsidRPr="00B61D0A">
        <w:t xml:space="preserve">-сервера </w:t>
      </w:r>
      <w:proofErr w:type="spellStart"/>
      <w:r w:rsidRPr="00B61D0A">
        <w:t>Apache</w:t>
      </w:r>
      <w:proofErr w:type="spellEnd"/>
      <w:r w:rsidRPr="00B61D0A">
        <w:t xml:space="preserve">. </w:t>
      </w:r>
    </w:p>
    <w:p w:rsidR="0052636C" w:rsidRPr="00B61D0A" w:rsidRDefault="0052636C" w:rsidP="0052636C">
      <w:r w:rsidRPr="00B61D0A">
        <w:t xml:space="preserve">Сайт размещается на площадке </w:t>
      </w:r>
      <w:r w:rsidR="00AB6621" w:rsidRPr="00B61D0A">
        <w:rPr>
          <w:rFonts w:asciiTheme="majorHAnsi" w:hAnsiTheme="majorHAnsi"/>
        </w:rPr>
        <w:t>Заказчика</w:t>
      </w:r>
      <w:r w:rsidRPr="00B61D0A">
        <w:t>.</w:t>
      </w:r>
    </w:p>
    <w:p w:rsidR="0052636C" w:rsidRPr="00B61D0A" w:rsidRDefault="0052636C" w:rsidP="0052636C">
      <w:pPr>
        <w:pStyle w:val="1"/>
        <w:rPr>
          <w:rFonts w:eastAsia="UniversC"/>
        </w:rPr>
      </w:pPr>
      <w:bookmarkStart w:id="77" w:name="_Toc326939252"/>
      <w:bookmarkStart w:id="78" w:name="_Toc426727197"/>
      <w:r w:rsidRPr="00B61D0A">
        <w:rPr>
          <w:rFonts w:eastAsia="UniversC"/>
        </w:rPr>
        <w:t xml:space="preserve">Средства </w:t>
      </w:r>
      <w:r w:rsidRPr="00B61D0A">
        <w:t>администрирования</w:t>
      </w:r>
      <w:bookmarkEnd w:id="77"/>
      <w:bookmarkEnd w:id="78"/>
    </w:p>
    <w:p w:rsidR="0052636C" w:rsidRPr="00B61D0A" w:rsidRDefault="0052636C" w:rsidP="0052636C">
      <w:r w:rsidRPr="00B61D0A">
        <w:t>CMS (</w:t>
      </w:r>
      <w:proofErr w:type="spellStart"/>
      <w:r w:rsidRPr="00B61D0A">
        <w:t>Content</w:t>
      </w:r>
      <w:proofErr w:type="spellEnd"/>
      <w:r w:rsidRPr="00B61D0A">
        <w:t xml:space="preserve"> </w:t>
      </w:r>
      <w:proofErr w:type="spellStart"/>
      <w:r w:rsidRPr="00B61D0A">
        <w:t>Management</w:t>
      </w:r>
      <w:proofErr w:type="spellEnd"/>
      <w:r w:rsidRPr="00B61D0A">
        <w:t xml:space="preserve"> </w:t>
      </w:r>
      <w:proofErr w:type="spellStart"/>
      <w:r w:rsidRPr="00B61D0A">
        <w:t>System</w:t>
      </w:r>
      <w:proofErr w:type="spellEnd"/>
      <w:r w:rsidRPr="00B61D0A">
        <w:t>)</w:t>
      </w:r>
      <w:r w:rsidRPr="00B61D0A">
        <w:rPr>
          <w:lang w:val="en-US"/>
        </w:rPr>
        <w:t> </w:t>
      </w:r>
      <w:r w:rsidRPr="00B61D0A">
        <w:t>—</w:t>
      </w:r>
      <w:r w:rsidRPr="00B61D0A">
        <w:rPr>
          <w:lang w:val="en-US"/>
        </w:rPr>
        <w:t> </w:t>
      </w:r>
      <w:r w:rsidRPr="00B61D0A">
        <w:t>система управления контентом, по</w:t>
      </w:r>
      <w:r w:rsidRPr="00B61D0A">
        <w:t>з</w:t>
      </w:r>
      <w:r w:rsidRPr="00B61D0A">
        <w:t>воляющая добавлять, редактировать и удалять информационное содерж</w:t>
      </w:r>
      <w:r w:rsidRPr="00B61D0A">
        <w:t>и</w:t>
      </w:r>
      <w:r w:rsidRPr="00B61D0A">
        <w:t>мое сайта без специальных навыков.</w:t>
      </w:r>
    </w:p>
    <w:p w:rsidR="00EF75EE" w:rsidRPr="00B61D0A" w:rsidRDefault="00EF75EE" w:rsidP="0052636C">
      <w:pPr>
        <w:rPr>
          <w:rFonts w:eastAsia="Times New Roman"/>
        </w:rPr>
      </w:pPr>
      <w:r w:rsidRPr="00B61D0A">
        <w:t xml:space="preserve">Сайт разрабатывается на базе </w:t>
      </w:r>
      <w:r w:rsidRPr="00B61D0A">
        <w:rPr>
          <w:lang w:val="en-US"/>
        </w:rPr>
        <w:t>CMS</w:t>
      </w:r>
      <w:r w:rsidRPr="00B61D0A">
        <w:t xml:space="preserve"> </w:t>
      </w:r>
      <w:proofErr w:type="spellStart"/>
      <w:r w:rsidRPr="00B61D0A">
        <w:rPr>
          <w:lang w:val="en-US"/>
        </w:rPr>
        <w:t>Bitrix</w:t>
      </w:r>
      <w:proofErr w:type="spellEnd"/>
      <w:r w:rsidRPr="00B61D0A">
        <w:t>.</w:t>
      </w:r>
    </w:p>
    <w:p w:rsidR="0052636C" w:rsidRPr="00B61D0A" w:rsidRDefault="0052636C" w:rsidP="0052636C">
      <w:r w:rsidRPr="00B61D0A">
        <w:t>Редактирование HTML-объектов в рамках системы происходит с использ</w:t>
      </w:r>
      <w:r w:rsidRPr="00B61D0A">
        <w:t>о</w:t>
      </w:r>
      <w:r w:rsidRPr="00B61D0A">
        <w:t xml:space="preserve">ванием WYSIWYG-редактора. </w:t>
      </w:r>
    </w:p>
    <w:p w:rsidR="0052636C" w:rsidRPr="00B61D0A" w:rsidRDefault="0052636C" w:rsidP="0052636C">
      <w:pPr>
        <w:pStyle w:val="1"/>
        <w:rPr>
          <w:rFonts w:eastAsia="UniversC"/>
        </w:rPr>
      </w:pPr>
      <w:bookmarkStart w:id="79" w:name="_Toc326939253"/>
      <w:bookmarkStart w:id="80" w:name="_Toc426727198"/>
      <w:r w:rsidRPr="00B61D0A">
        <w:rPr>
          <w:rFonts w:eastAsia="UniversC"/>
        </w:rPr>
        <w:t xml:space="preserve">Источники </w:t>
      </w:r>
      <w:r w:rsidRPr="00B61D0A">
        <w:t>информации</w:t>
      </w:r>
      <w:bookmarkEnd w:id="79"/>
      <w:bookmarkEnd w:id="80"/>
    </w:p>
    <w:p w:rsidR="0052636C" w:rsidRPr="009B68B4" w:rsidRDefault="0052636C" w:rsidP="0052636C">
      <w:pPr>
        <w:rPr>
          <w:rFonts w:eastAsia="Times New Roman"/>
        </w:rPr>
      </w:pPr>
      <w:r w:rsidRPr="00B61D0A">
        <w:t>Основным источником данных является база данных CMS-системы сайта.</w:t>
      </w:r>
      <w:r w:rsidRPr="00CF1B3E">
        <w:t xml:space="preserve"> </w:t>
      </w:r>
    </w:p>
    <w:sectPr w:rsidR="0052636C" w:rsidRPr="009B68B4" w:rsidSect="00750AE3">
      <w:headerReference w:type="default" r:id="rId17"/>
      <w:footerReference w:type="default" r:id="rId18"/>
      <w:headerReference w:type="first" r:id="rId19"/>
      <w:pgSz w:w="11906" w:h="16838"/>
      <w:pgMar w:top="1815" w:right="737" w:bottom="822" w:left="1077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2DB" w:rsidRDefault="00C432DB" w:rsidP="00513797">
      <w:pPr>
        <w:spacing w:after="0" w:line="240" w:lineRule="auto"/>
      </w:pPr>
      <w:r>
        <w:separator/>
      </w:r>
    </w:p>
  </w:endnote>
  <w:endnote w:type="continuationSeparator" w:id="0">
    <w:p w:rsidR="00C432DB" w:rsidRDefault="00C432DB" w:rsidP="00513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nivers LT CYR 55">
    <w:altName w:val="Arial"/>
    <w:panose1 w:val="00000000000000000000"/>
    <w:charset w:val="00"/>
    <w:family w:val="swiss"/>
    <w:notTrueType/>
    <w:pitch w:val="variable"/>
    <w:sig w:usb0="A000022F" w:usb1="5000205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nivers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2DB" w:rsidRDefault="00C432DB" w:rsidP="00750AE3">
    <w:pPr>
      <w:pStyle w:val="a7"/>
      <w:tabs>
        <w:tab w:val="clear" w:pos="4677"/>
        <w:tab w:val="clear" w:pos="9355"/>
        <w:tab w:val="left" w:pos="2438"/>
      </w:tabs>
      <w:spacing w:before="240"/>
      <w:ind w:left="0"/>
    </w:pPr>
    <w:r>
      <w:fldChar w:fldCharType="begin"/>
    </w:r>
    <w:r>
      <w:instrText>PAGE   \* MERGEFORMAT</w:instrText>
    </w:r>
    <w:r>
      <w:fldChar w:fldCharType="separate"/>
    </w:r>
    <w:r w:rsidR="00262336">
      <w:rPr>
        <w:noProof/>
      </w:rPr>
      <w:t>26</w:t>
    </w:r>
    <w:r>
      <w:fldChar w:fldCharType="end"/>
    </w:r>
    <w:r>
      <w:tab/>
      <w:t>Отдел разработки проектов ИА «Кельник»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2DB" w:rsidRDefault="00C432DB" w:rsidP="00513797">
      <w:pPr>
        <w:spacing w:after="0" w:line="240" w:lineRule="auto"/>
      </w:pPr>
      <w:r>
        <w:separator/>
      </w:r>
    </w:p>
  </w:footnote>
  <w:footnote w:type="continuationSeparator" w:id="0">
    <w:p w:rsidR="00C432DB" w:rsidRDefault="00C432DB" w:rsidP="00513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2DB" w:rsidRPr="0099651C" w:rsidRDefault="00C432DB" w:rsidP="0099651C">
    <w:pPr>
      <w:pStyle w:val="a5"/>
      <w:ind w:left="0"/>
      <w:rPr>
        <w:lang w:val="en-US"/>
      </w:rPr>
    </w:pPr>
    <w:r>
      <w:rPr>
        <w:noProof/>
      </w:rPr>
      <w:drawing>
        <wp:inline distT="0" distB="0" distL="0" distR="0" wp14:anchorId="2407B6FC" wp14:editId="5703B04C">
          <wp:extent cx="6552000" cy="626400"/>
          <wp:effectExtent l="0" t="0" r="0" b="0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5"/>
                  <a:stretch/>
                </pic:blipFill>
                <pic:spPr bwMode="auto">
                  <a:xfrm>
                    <a:off x="0" y="0"/>
                    <a:ext cx="6552000" cy="62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2DB" w:rsidRPr="002F4AEE" w:rsidRDefault="00C432DB" w:rsidP="002F4AEE">
    <w:pPr>
      <w:pStyle w:val="a5"/>
      <w:ind w:left="0"/>
      <w:rPr>
        <w:lang w:val="en-US"/>
      </w:rPr>
    </w:pPr>
    <w:r>
      <w:rPr>
        <w:noProof/>
      </w:rPr>
      <w:drawing>
        <wp:inline distT="0" distB="0" distL="0" distR="0" wp14:anchorId="438F29C7" wp14:editId="66428CC9">
          <wp:extent cx="6552000" cy="624487"/>
          <wp:effectExtent l="0" t="0" r="0" b="0"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5"/>
                  <a:stretch/>
                </pic:blipFill>
                <pic:spPr bwMode="auto">
                  <a:xfrm>
                    <a:off x="0" y="0"/>
                    <a:ext cx="6552000" cy="6244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DC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">
    <w:nsid w:val="00AC65C7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2">
    <w:nsid w:val="01484C9A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">
    <w:nsid w:val="02D97B82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">
    <w:nsid w:val="031A34EA"/>
    <w:multiLevelType w:val="multilevel"/>
    <w:tmpl w:val="61DA5FC2"/>
    <w:styleLink w:val="2"/>
    <w:lvl w:ilvl="0">
      <w:start w:val="1"/>
      <w:numFmt w:val="decimalZero"/>
      <w:pStyle w:val="1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">
    <w:nsid w:val="03E644F6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">
    <w:nsid w:val="047D6AA3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">
    <w:nsid w:val="04B42B58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8">
    <w:nsid w:val="052F0CFF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9">
    <w:nsid w:val="05634662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">
    <w:nsid w:val="05A65020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">
    <w:nsid w:val="05AF2D88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">
    <w:nsid w:val="06551F22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">
    <w:nsid w:val="068E2680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4">
    <w:nsid w:val="070E54A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">
    <w:nsid w:val="080E22E6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">
    <w:nsid w:val="091644F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7">
    <w:nsid w:val="095B172D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8">
    <w:nsid w:val="0A370BA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9">
    <w:nsid w:val="0C304069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20">
    <w:nsid w:val="0CB22CFA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21">
    <w:nsid w:val="0CC76E64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22">
    <w:nsid w:val="0D84203D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23">
    <w:nsid w:val="0DC43AD1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24">
    <w:nsid w:val="0EFC0E77"/>
    <w:multiLevelType w:val="multilevel"/>
    <w:tmpl w:val="82AEEBB8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25">
    <w:nsid w:val="0F59053F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26">
    <w:nsid w:val="0FC77DC4"/>
    <w:multiLevelType w:val="hybridMultilevel"/>
    <w:tmpl w:val="40A4502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7">
    <w:nsid w:val="107D3AA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28">
    <w:nsid w:val="109260E6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29">
    <w:nsid w:val="10C173BB"/>
    <w:multiLevelType w:val="multilevel"/>
    <w:tmpl w:val="82AEEBB8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0">
    <w:nsid w:val="10C228C5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1">
    <w:nsid w:val="1174468C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2">
    <w:nsid w:val="11ED644A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3">
    <w:nsid w:val="123A5BD2"/>
    <w:multiLevelType w:val="multilevel"/>
    <w:tmpl w:val="82AEEBB8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4">
    <w:nsid w:val="12BA300F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5">
    <w:nsid w:val="14EA0978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6">
    <w:nsid w:val="15785779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7">
    <w:nsid w:val="15AB7FD2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8">
    <w:nsid w:val="1759590E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39">
    <w:nsid w:val="182D35FE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0">
    <w:nsid w:val="19882A45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1">
    <w:nsid w:val="1A5566E8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2">
    <w:nsid w:val="1B14036B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3">
    <w:nsid w:val="1B181C8E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4">
    <w:nsid w:val="1B257E00"/>
    <w:multiLevelType w:val="multilevel"/>
    <w:tmpl w:val="D01AF590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3912"/>
        </w:tabs>
        <w:ind w:left="3912" w:hanging="567"/>
      </w:pPr>
      <w:rPr>
        <w:rFonts w:ascii="Symbol" w:hAnsi="Symbol"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5">
    <w:nsid w:val="1B361D93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6">
    <w:nsid w:val="1B7B04C2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7">
    <w:nsid w:val="1BB24091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8">
    <w:nsid w:val="1DE04391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49">
    <w:nsid w:val="1F650FF3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0">
    <w:nsid w:val="1FC172B3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1">
    <w:nsid w:val="21CC58A1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2">
    <w:nsid w:val="2374638A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3">
    <w:nsid w:val="23B45764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4">
    <w:nsid w:val="23DD0322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5">
    <w:nsid w:val="248D76AA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6">
    <w:nsid w:val="257E7D54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7">
    <w:nsid w:val="269B51D0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8">
    <w:nsid w:val="26A65ECD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59">
    <w:nsid w:val="286A1D1C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0">
    <w:nsid w:val="28724FB8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1">
    <w:nsid w:val="28B1423B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2">
    <w:nsid w:val="2B046535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3">
    <w:nsid w:val="2D525188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4">
    <w:nsid w:val="2D583310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5">
    <w:nsid w:val="2F27184A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6">
    <w:nsid w:val="31430CFE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7">
    <w:nsid w:val="315424F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8">
    <w:nsid w:val="31856F2B"/>
    <w:multiLevelType w:val="multilevel"/>
    <w:tmpl w:val="82AEEBB8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69">
    <w:nsid w:val="32A06AA9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0">
    <w:nsid w:val="330B6F6F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1">
    <w:nsid w:val="341430E1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2">
    <w:nsid w:val="34962295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3">
    <w:nsid w:val="34F845A5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4">
    <w:nsid w:val="351101D9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5">
    <w:nsid w:val="35F07222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6">
    <w:nsid w:val="36C54FC0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7">
    <w:nsid w:val="37D47BA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8">
    <w:nsid w:val="37FA3825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79">
    <w:nsid w:val="388A4DC6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80">
    <w:nsid w:val="393847F5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81">
    <w:nsid w:val="3A993849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82">
    <w:nsid w:val="3AB32969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83">
    <w:nsid w:val="3B9B697A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84">
    <w:nsid w:val="3C555352"/>
    <w:multiLevelType w:val="hybridMultilevel"/>
    <w:tmpl w:val="6BC84322"/>
    <w:lvl w:ilvl="0" w:tplc="04190005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8" w:hanging="360"/>
      </w:pPr>
      <w:rPr>
        <w:rFonts w:ascii="Wingdings" w:hAnsi="Wingdings" w:hint="default"/>
      </w:rPr>
    </w:lvl>
  </w:abstractNum>
  <w:abstractNum w:abstractNumId="85">
    <w:nsid w:val="3CD1600D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86">
    <w:nsid w:val="3E365357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87">
    <w:nsid w:val="3FB70AA5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88">
    <w:nsid w:val="3FCA63A1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89">
    <w:nsid w:val="3FEA30C4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90">
    <w:nsid w:val="40F11CDE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91">
    <w:nsid w:val="42144847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92">
    <w:nsid w:val="424876C5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93">
    <w:nsid w:val="42686280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94">
    <w:nsid w:val="42974FEE"/>
    <w:multiLevelType w:val="multilevel"/>
    <w:tmpl w:val="2CF28A96"/>
    <w:styleLink w:val="a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i w:val="0"/>
        <w:color w:val="auto"/>
        <w:spacing w:val="-20"/>
        <w:position w:val="-6"/>
        <w:sz w:val="48"/>
        <w14:ligatures w14:val="all"/>
        <w14:stylisticSets/>
        <w14:cntxtAlts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asciiTheme="majorHAnsi" w:hAnsiTheme="majorHAnsi" w:hint="default"/>
        <w:sz w:val="24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837" w:hanging="180"/>
      </w:pPr>
      <w:rPr>
        <w:rFonts w:hint="default"/>
      </w:rPr>
    </w:lvl>
  </w:abstractNum>
  <w:abstractNum w:abstractNumId="95">
    <w:nsid w:val="44967A45"/>
    <w:multiLevelType w:val="multilevel"/>
    <w:tmpl w:val="5CBADB1A"/>
    <w:styleLink w:val="10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i w:val="0"/>
        <w:color w:val="auto"/>
        <w:spacing w:val="-20"/>
        <w:position w:val="-6"/>
        <w:sz w:val="48"/>
        <w14:ligatures w14:val="all"/>
        <w14:stylisticSets/>
        <w14:cntxtAlts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asciiTheme="majorHAnsi" w:hAnsiTheme="majorHAnsi" w:hint="default"/>
        <w:sz w:val="24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232"/>
        </w:tabs>
        <w:ind w:left="3232" w:hanging="397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29"/>
        </w:tabs>
        <w:ind w:left="3629" w:hanging="39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026"/>
        </w:tabs>
        <w:ind w:left="4026" w:hanging="39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423"/>
        </w:tabs>
        <w:ind w:left="4423" w:hanging="397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820"/>
        </w:tabs>
        <w:ind w:left="4820" w:hanging="397"/>
      </w:pPr>
      <w:rPr>
        <w:rFonts w:hint="default"/>
      </w:rPr>
    </w:lvl>
  </w:abstractNum>
  <w:abstractNum w:abstractNumId="96">
    <w:nsid w:val="44B10BBC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97">
    <w:nsid w:val="46514ED1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98">
    <w:nsid w:val="466C7070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99">
    <w:nsid w:val="46BA2128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0">
    <w:nsid w:val="47C340CA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1">
    <w:nsid w:val="48DD7BCA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2">
    <w:nsid w:val="499B13C2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3">
    <w:nsid w:val="4A5A1F04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4">
    <w:nsid w:val="4BB4042A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5">
    <w:nsid w:val="4CCD29BE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6">
    <w:nsid w:val="4E072E06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7">
    <w:nsid w:val="4F495D34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8">
    <w:nsid w:val="504D589C"/>
    <w:multiLevelType w:val="multilevel"/>
    <w:tmpl w:val="82AEEBB8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09">
    <w:nsid w:val="509F3C80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0">
    <w:nsid w:val="50C84C49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1">
    <w:nsid w:val="51561BC4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2">
    <w:nsid w:val="51FF6472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3">
    <w:nsid w:val="53720370"/>
    <w:multiLevelType w:val="multilevel"/>
    <w:tmpl w:val="82AEEBB8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4">
    <w:nsid w:val="54020E4A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5">
    <w:nsid w:val="54160AC9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6">
    <w:nsid w:val="56C16DB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7">
    <w:nsid w:val="58381FA0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8">
    <w:nsid w:val="59BC3EBE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19">
    <w:nsid w:val="5B6749A7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0">
    <w:nsid w:val="5B7E3CBF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1">
    <w:nsid w:val="5BD30475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2">
    <w:nsid w:val="5C422155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3">
    <w:nsid w:val="5C642C60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4">
    <w:nsid w:val="5CC65F17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5">
    <w:nsid w:val="5CCD658D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6">
    <w:nsid w:val="5D6E14D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7">
    <w:nsid w:val="5D8340F0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8">
    <w:nsid w:val="5DF30C67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29">
    <w:nsid w:val="5FC9691D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0">
    <w:nsid w:val="60EA45EA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1">
    <w:nsid w:val="61DA3B57"/>
    <w:multiLevelType w:val="multilevel"/>
    <w:tmpl w:val="D01AF590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3912"/>
        </w:tabs>
        <w:ind w:left="3912" w:hanging="567"/>
      </w:pPr>
      <w:rPr>
        <w:rFonts w:ascii="Symbol" w:hAnsi="Symbol"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2">
    <w:nsid w:val="61FA1279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3">
    <w:nsid w:val="627C7DDF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4">
    <w:nsid w:val="65496AF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5">
    <w:nsid w:val="65A41631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6">
    <w:nsid w:val="65FC4192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7">
    <w:nsid w:val="68B2317F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8">
    <w:nsid w:val="68B2511B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39">
    <w:nsid w:val="69292178"/>
    <w:multiLevelType w:val="multilevel"/>
    <w:tmpl w:val="82AEEBB8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40">
    <w:nsid w:val="6AAF197C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41">
    <w:nsid w:val="6B26556C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42">
    <w:nsid w:val="6D965FC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43">
    <w:nsid w:val="6E9402E5"/>
    <w:multiLevelType w:val="multilevel"/>
    <w:tmpl w:val="82AEEBB8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44">
    <w:nsid w:val="6EE17254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45">
    <w:nsid w:val="6FFD1B65"/>
    <w:multiLevelType w:val="hybridMultilevel"/>
    <w:tmpl w:val="4D38B742"/>
    <w:lvl w:ilvl="0" w:tplc="04190005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51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67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1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3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558" w:hanging="360"/>
      </w:pPr>
      <w:rPr>
        <w:rFonts w:ascii="Wingdings" w:hAnsi="Wingdings" w:hint="default"/>
      </w:rPr>
    </w:lvl>
  </w:abstractNum>
  <w:abstractNum w:abstractNumId="146">
    <w:nsid w:val="70250E8C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47">
    <w:nsid w:val="704B482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48">
    <w:nsid w:val="708156BD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49">
    <w:nsid w:val="71384D7B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0">
    <w:nsid w:val="713C6121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1">
    <w:nsid w:val="71FE715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2">
    <w:nsid w:val="73E0223A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3">
    <w:nsid w:val="75006093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4">
    <w:nsid w:val="75300BC4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5">
    <w:nsid w:val="759B0CF2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6">
    <w:nsid w:val="76695EC4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7">
    <w:nsid w:val="76E042C1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8">
    <w:nsid w:val="778A3E28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59">
    <w:nsid w:val="77CC254D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0">
    <w:nsid w:val="77F6596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1">
    <w:nsid w:val="7896655B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2">
    <w:nsid w:val="79382F7C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3">
    <w:nsid w:val="7AB67DE7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4">
    <w:nsid w:val="7B1521A2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5">
    <w:nsid w:val="7B4B471A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6">
    <w:nsid w:val="7B7B7865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7">
    <w:nsid w:val="7B9A035B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8">
    <w:nsid w:val="7BC16FB6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69">
    <w:nsid w:val="7D5C0141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70">
    <w:nsid w:val="7D626F87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71">
    <w:nsid w:val="7DDE0854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72">
    <w:nsid w:val="7DE74BF6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73">
    <w:nsid w:val="7DF31859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74">
    <w:nsid w:val="7F5952C8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75">
    <w:nsid w:val="7F7A3238"/>
    <w:multiLevelType w:val="multilevel"/>
    <w:tmpl w:val="B020417C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345"/>
        </w:tabs>
        <w:ind w:left="3345" w:hanging="510"/>
      </w:pPr>
      <w:rPr>
        <w:rFonts w:ascii="Symbol" w:hAnsi="Symbol"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abstractNum w:abstractNumId="176">
    <w:nsid w:val="7FC21381"/>
    <w:multiLevelType w:val="multilevel"/>
    <w:tmpl w:val="61DA5FC2"/>
    <w:lvl w:ilvl="0">
      <w:start w:val="1"/>
      <w:numFmt w:val="decimalZero"/>
      <w:lvlText w:val="%1"/>
      <w:lvlJc w:val="left"/>
      <w:pPr>
        <w:ind w:left="2438" w:hanging="2438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-2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right"/>
      <w:pPr>
        <w:ind w:left="2438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right"/>
      <w:pPr>
        <w:ind w:left="2438" w:hanging="17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35"/>
        </w:tabs>
        <w:ind w:left="2835" w:hanging="397"/>
      </w:pPr>
      <w:rPr>
        <w:rFonts w:hint="default"/>
      </w:rPr>
    </w:lvl>
    <w:lvl w:ilvl="4">
      <w:start w:val="1"/>
      <w:numFmt w:val="decimal"/>
      <w:lvlText w:val="%4.%5)"/>
      <w:lvlJc w:val="left"/>
      <w:pPr>
        <w:tabs>
          <w:tab w:val="num" w:pos="3345"/>
        </w:tabs>
        <w:ind w:left="3345" w:hanging="510"/>
      </w:pPr>
      <w:rPr>
        <w:rFonts w:hint="default"/>
      </w:rPr>
    </w:lvl>
    <w:lvl w:ilvl="5">
      <w:start w:val="1"/>
      <w:numFmt w:val="decimal"/>
      <w:lvlText w:val="%4.%5.%6)"/>
      <w:lvlJc w:val="left"/>
      <w:pPr>
        <w:tabs>
          <w:tab w:val="num" w:pos="3912"/>
        </w:tabs>
        <w:ind w:left="391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4309"/>
        </w:tabs>
        <w:ind w:left="4309" w:hanging="39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706"/>
        </w:tabs>
        <w:ind w:left="4706" w:hanging="39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103"/>
        </w:tabs>
        <w:ind w:left="5103" w:hanging="397"/>
      </w:pPr>
      <w:rPr>
        <w:rFonts w:hint="default"/>
      </w:rPr>
    </w:lvl>
  </w:abstractNum>
  <w:num w:numId="1">
    <w:abstractNumId w:val="94"/>
  </w:num>
  <w:num w:numId="2">
    <w:abstractNumId w:val="95"/>
  </w:num>
  <w:num w:numId="3">
    <w:abstractNumId w:val="4"/>
  </w:num>
  <w:num w:numId="4">
    <w:abstractNumId w:val="4"/>
  </w:num>
  <w:num w:numId="5">
    <w:abstractNumId w:val="84"/>
  </w:num>
  <w:num w:numId="6">
    <w:abstractNumId w:val="32"/>
  </w:num>
  <w:num w:numId="7">
    <w:abstractNumId w:val="72"/>
  </w:num>
  <w:num w:numId="8">
    <w:abstractNumId w:val="81"/>
  </w:num>
  <w:num w:numId="9">
    <w:abstractNumId w:val="117"/>
  </w:num>
  <w:num w:numId="10">
    <w:abstractNumId w:val="172"/>
  </w:num>
  <w:num w:numId="11">
    <w:abstractNumId w:val="131"/>
  </w:num>
  <w:num w:numId="12">
    <w:abstractNumId w:val="106"/>
  </w:num>
  <w:num w:numId="13">
    <w:abstractNumId w:val="44"/>
  </w:num>
  <w:num w:numId="14">
    <w:abstractNumId w:val="147"/>
  </w:num>
  <w:num w:numId="15">
    <w:abstractNumId w:val="163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5"/>
  </w:num>
  <w:num w:numId="18">
    <w:abstractNumId w:val="80"/>
  </w:num>
  <w:num w:numId="19">
    <w:abstractNumId w:val="122"/>
  </w:num>
  <w:num w:numId="20">
    <w:abstractNumId w:val="0"/>
  </w:num>
  <w:num w:numId="21">
    <w:abstractNumId w:val="52"/>
  </w:num>
  <w:num w:numId="22">
    <w:abstractNumId w:val="114"/>
  </w:num>
  <w:num w:numId="23">
    <w:abstractNumId w:val="30"/>
  </w:num>
  <w:num w:numId="24">
    <w:abstractNumId w:val="121"/>
  </w:num>
  <w:num w:numId="25">
    <w:abstractNumId w:val="128"/>
  </w:num>
  <w:num w:numId="26">
    <w:abstractNumId w:val="49"/>
  </w:num>
  <w:num w:numId="27">
    <w:abstractNumId w:val="41"/>
  </w:num>
  <w:num w:numId="28">
    <w:abstractNumId w:val="85"/>
  </w:num>
  <w:num w:numId="29">
    <w:abstractNumId w:val="170"/>
  </w:num>
  <w:num w:numId="30">
    <w:abstractNumId w:val="47"/>
  </w:num>
  <w:num w:numId="31">
    <w:abstractNumId w:val="98"/>
  </w:num>
  <w:num w:numId="32">
    <w:abstractNumId w:val="101"/>
  </w:num>
  <w:num w:numId="33">
    <w:abstractNumId w:val="93"/>
  </w:num>
  <w:num w:numId="34">
    <w:abstractNumId w:val="104"/>
  </w:num>
  <w:num w:numId="35">
    <w:abstractNumId w:val="19"/>
  </w:num>
  <w:num w:numId="36">
    <w:abstractNumId w:val="43"/>
  </w:num>
  <w:num w:numId="37">
    <w:abstractNumId w:val="92"/>
  </w:num>
  <w:num w:numId="38">
    <w:abstractNumId w:val="150"/>
  </w:num>
  <w:num w:numId="39">
    <w:abstractNumId w:val="112"/>
  </w:num>
  <w:num w:numId="40">
    <w:abstractNumId w:val="97"/>
  </w:num>
  <w:num w:numId="41">
    <w:abstractNumId w:val="74"/>
  </w:num>
  <w:num w:numId="42">
    <w:abstractNumId w:val="109"/>
  </w:num>
  <w:num w:numId="43">
    <w:abstractNumId w:val="99"/>
  </w:num>
  <w:num w:numId="44">
    <w:abstractNumId w:val="96"/>
  </w:num>
  <w:num w:numId="45">
    <w:abstractNumId w:val="37"/>
  </w:num>
  <w:num w:numId="46">
    <w:abstractNumId w:val="45"/>
  </w:num>
  <w:num w:numId="47">
    <w:abstractNumId w:val="3"/>
  </w:num>
  <w:num w:numId="48">
    <w:abstractNumId w:val="144"/>
  </w:num>
  <w:num w:numId="49">
    <w:abstractNumId w:val="63"/>
  </w:num>
  <w:num w:numId="50">
    <w:abstractNumId w:val="15"/>
  </w:num>
  <w:num w:numId="51">
    <w:abstractNumId w:val="168"/>
  </w:num>
  <w:num w:numId="52">
    <w:abstractNumId w:val="141"/>
  </w:num>
  <w:num w:numId="53">
    <w:abstractNumId w:val="54"/>
  </w:num>
  <w:num w:numId="54">
    <w:abstractNumId w:val="31"/>
  </w:num>
  <w:num w:numId="55">
    <w:abstractNumId w:val="36"/>
  </w:num>
  <w:num w:numId="56">
    <w:abstractNumId w:val="73"/>
  </w:num>
  <w:num w:numId="57">
    <w:abstractNumId w:val="55"/>
  </w:num>
  <w:num w:numId="58">
    <w:abstractNumId w:val="16"/>
  </w:num>
  <w:num w:numId="59">
    <w:abstractNumId w:val="164"/>
  </w:num>
  <w:num w:numId="60">
    <w:abstractNumId w:val="22"/>
  </w:num>
  <w:num w:numId="61">
    <w:abstractNumId w:val="123"/>
  </w:num>
  <w:num w:numId="62">
    <w:abstractNumId w:val="34"/>
  </w:num>
  <w:num w:numId="63">
    <w:abstractNumId w:val="166"/>
  </w:num>
  <w:num w:numId="64">
    <w:abstractNumId w:val="20"/>
  </w:num>
  <w:num w:numId="65">
    <w:abstractNumId w:val="82"/>
  </w:num>
  <w:num w:numId="66">
    <w:abstractNumId w:val="13"/>
  </w:num>
  <w:num w:numId="67">
    <w:abstractNumId w:val="5"/>
  </w:num>
  <w:num w:numId="68">
    <w:abstractNumId w:val="83"/>
  </w:num>
  <w:num w:numId="69">
    <w:abstractNumId w:val="161"/>
  </w:num>
  <w:num w:numId="70">
    <w:abstractNumId w:val="169"/>
  </w:num>
  <w:num w:numId="71">
    <w:abstractNumId w:val="153"/>
  </w:num>
  <w:num w:numId="72">
    <w:abstractNumId w:val="61"/>
  </w:num>
  <w:num w:numId="73">
    <w:abstractNumId w:val="86"/>
  </w:num>
  <w:num w:numId="74">
    <w:abstractNumId w:val="89"/>
  </w:num>
  <w:num w:numId="75">
    <w:abstractNumId w:val="135"/>
  </w:num>
  <w:num w:numId="76">
    <w:abstractNumId w:val="91"/>
  </w:num>
  <w:num w:numId="77">
    <w:abstractNumId w:val="87"/>
  </w:num>
  <w:num w:numId="78">
    <w:abstractNumId w:val="57"/>
  </w:num>
  <w:num w:numId="79">
    <w:abstractNumId w:val="75"/>
  </w:num>
  <w:num w:numId="80">
    <w:abstractNumId w:val="77"/>
  </w:num>
  <w:num w:numId="81">
    <w:abstractNumId w:val="27"/>
  </w:num>
  <w:num w:numId="82">
    <w:abstractNumId w:val="8"/>
  </w:num>
  <w:num w:numId="83">
    <w:abstractNumId w:val="21"/>
  </w:num>
  <w:num w:numId="84">
    <w:abstractNumId w:val="59"/>
  </w:num>
  <w:num w:numId="85">
    <w:abstractNumId w:val="146"/>
  </w:num>
  <w:num w:numId="86">
    <w:abstractNumId w:val="53"/>
  </w:num>
  <w:num w:numId="87">
    <w:abstractNumId w:val="176"/>
  </w:num>
  <w:num w:numId="88">
    <w:abstractNumId w:val="12"/>
  </w:num>
  <w:num w:numId="89">
    <w:abstractNumId w:val="46"/>
  </w:num>
  <w:num w:numId="90">
    <w:abstractNumId w:val="132"/>
  </w:num>
  <w:num w:numId="91">
    <w:abstractNumId w:val="120"/>
  </w:num>
  <w:num w:numId="92">
    <w:abstractNumId w:val="102"/>
  </w:num>
  <w:num w:numId="93">
    <w:abstractNumId w:val="26"/>
  </w:num>
  <w:num w:numId="94">
    <w:abstractNumId w:val="1"/>
  </w:num>
  <w:num w:numId="95">
    <w:abstractNumId w:val="105"/>
  </w:num>
  <w:num w:numId="96">
    <w:abstractNumId w:val="173"/>
  </w:num>
  <w:num w:numId="97">
    <w:abstractNumId w:val="71"/>
  </w:num>
  <w:num w:numId="98">
    <w:abstractNumId w:val="127"/>
  </w:num>
  <w:num w:numId="99">
    <w:abstractNumId w:val="115"/>
  </w:num>
  <w:num w:numId="100">
    <w:abstractNumId w:val="88"/>
  </w:num>
  <w:num w:numId="101">
    <w:abstractNumId w:val="70"/>
  </w:num>
  <w:num w:numId="102">
    <w:abstractNumId w:val="119"/>
  </w:num>
  <w:num w:numId="103">
    <w:abstractNumId w:val="110"/>
  </w:num>
  <w:num w:numId="104">
    <w:abstractNumId w:val="56"/>
  </w:num>
  <w:num w:numId="105">
    <w:abstractNumId w:val="140"/>
  </w:num>
  <w:num w:numId="106">
    <w:abstractNumId w:val="66"/>
  </w:num>
  <w:num w:numId="107">
    <w:abstractNumId w:val="28"/>
  </w:num>
  <w:num w:numId="108">
    <w:abstractNumId w:val="58"/>
  </w:num>
  <w:num w:numId="109">
    <w:abstractNumId w:val="17"/>
  </w:num>
  <w:num w:numId="110">
    <w:abstractNumId w:val="6"/>
  </w:num>
  <w:num w:numId="111">
    <w:abstractNumId w:val="149"/>
  </w:num>
  <w:num w:numId="112">
    <w:abstractNumId w:val="113"/>
  </w:num>
  <w:num w:numId="113">
    <w:abstractNumId w:val="133"/>
  </w:num>
  <w:num w:numId="114">
    <w:abstractNumId w:val="100"/>
  </w:num>
  <w:num w:numId="115">
    <w:abstractNumId w:val="29"/>
  </w:num>
  <w:num w:numId="116">
    <w:abstractNumId w:val="108"/>
  </w:num>
  <w:num w:numId="117">
    <w:abstractNumId w:val="162"/>
  </w:num>
  <w:num w:numId="118">
    <w:abstractNumId w:val="103"/>
  </w:num>
  <w:num w:numId="119">
    <w:abstractNumId w:val="42"/>
  </w:num>
  <w:num w:numId="120">
    <w:abstractNumId w:val="9"/>
  </w:num>
  <w:num w:numId="121">
    <w:abstractNumId w:val="35"/>
  </w:num>
  <w:num w:numId="122">
    <w:abstractNumId w:val="157"/>
  </w:num>
  <w:num w:numId="123">
    <w:abstractNumId w:val="25"/>
  </w:num>
  <w:num w:numId="124">
    <w:abstractNumId w:val="62"/>
  </w:num>
  <w:num w:numId="125">
    <w:abstractNumId w:val="159"/>
  </w:num>
  <w:num w:numId="126">
    <w:abstractNumId w:val="78"/>
  </w:num>
  <w:num w:numId="127">
    <w:abstractNumId w:val="23"/>
  </w:num>
  <w:num w:numId="128">
    <w:abstractNumId w:val="167"/>
  </w:num>
  <w:num w:numId="129">
    <w:abstractNumId w:val="151"/>
  </w:num>
  <w:num w:numId="130">
    <w:abstractNumId w:val="137"/>
  </w:num>
  <w:num w:numId="131">
    <w:abstractNumId w:val="142"/>
  </w:num>
  <w:num w:numId="132">
    <w:abstractNumId w:val="33"/>
  </w:num>
  <w:num w:numId="133">
    <w:abstractNumId w:val="139"/>
  </w:num>
  <w:num w:numId="134">
    <w:abstractNumId w:val="116"/>
  </w:num>
  <w:num w:numId="135">
    <w:abstractNumId w:val="154"/>
  </w:num>
  <w:num w:numId="136">
    <w:abstractNumId w:val="124"/>
  </w:num>
  <w:num w:numId="137">
    <w:abstractNumId w:val="18"/>
  </w:num>
  <w:num w:numId="138">
    <w:abstractNumId w:val="69"/>
  </w:num>
  <w:num w:numId="139">
    <w:abstractNumId w:val="156"/>
  </w:num>
  <w:num w:numId="140">
    <w:abstractNumId w:val="79"/>
  </w:num>
  <w:num w:numId="141">
    <w:abstractNumId w:val="129"/>
  </w:num>
  <w:num w:numId="142">
    <w:abstractNumId w:val="107"/>
  </w:num>
  <w:num w:numId="143">
    <w:abstractNumId w:val="118"/>
  </w:num>
  <w:num w:numId="144">
    <w:abstractNumId w:val="90"/>
  </w:num>
  <w:num w:numId="145">
    <w:abstractNumId w:val="2"/>
  </w:num>
  <w:num w:numId="146">
    <w:abstractNumId w:val="51"/>
  </w:num>
  <w:num w:numId="147">
    <w:abstractNumId w:val="40"/>
  </w:num>
  <w:num w:numId="148">
    <w:abstractNumId w:val="65"/>
  </w:num>
  <w:num w:numId="149">
    <w:abstractNumId w:val="68"/>
  </w:num>
  <w:num w:numId="150">
    <w:abstractNumId w:val="67"/>
  </w:num>
  <w:num w:numId="151">
    <w:abstractNumId w:val="64"/>
  </w:num>
  <w:num w:numId="152">
    <w:abstractNumId w:val="11"/>
  </w:num>
  <w:num w:numId="153">
    <w:abstractNumId w:val="174"/>
  </w:num>
  <w:num w:numId="154">
    <w:abstractNumId w:val="10"/>
  </w:num>
  <w:num w:numId="155">
    <w:abstractNumId w:val="160"/>
  </w:num>
  <w:num w:numId="156">
    <w:abstractNumId w:val="134"/>
  </w:num>
  <w:num w:numId="157">
    <w:abstractNumId w:val="138"/>
  </w:num>
  <w:num w:numId="158">
    <w:abstractNumId w:val="130"/>
  </w:num>
  <w:num w:numId="159">
    <w:abstractNumId w:val="24"/>
  </w:num>
  <w:num w:numId="160">
    <w:abstractNumId w:val="165"/>
  </w:num>
  <w:num w:numId="161">
    <w:abstractNumId w:val="39"/>
  </w:num>
  <w:num w:numId="162">
    <w:abstractNumId w:val="136"/>
  </w:num>
  <w:num w:numId="163">
    <w:abstractNumId w:val="171"/>
  </w:num>
  <w:num w:numId="164">
    <w:abstractNumId w:val="152"/>
  </w:num>
  <w:num w:numId="165">
    <w:abstractNumId w:val="175"/>
  </w:num>
  <w:num w:numId="166">
    <w:abstractNumId w:val="60"/>
  </w:num>
  <w:num w:numId="167">
    <w:abstractNumId w:val="7"/>
  </w:num>
  <w:num w:numId="168">
    <w:abstractNumId w:val="76"/>
  </w:num>
  <w:num w:numId="169">
    <w:abstractNumId w:val="125"/>
  </w:num>
  <w:num w:numId="170">
    <w:abstractNumId w:val="50"/>
  </w:num>
  <w:num w:numId="171">
    <w:abstractNumId w:val="14"/>
  </w:num>
  <w:num w:numId="172">
    <w:abstractNumId w:val="48"/>
  </w:num>
  <w:num w:numId="173">
    <w:abstractNumId w:val="155"/>
  </w:num>
  <w:num w:numId="174">
    <w:abstractNumId w:val="38"/>
  </w:num>
  <w:num w:numId="175">
    <w:abstractNumId w:val="111"/>
  </w:num>
  <w:num w:numId="176">
    <w:abstractNumId w:val="126"/>
  </w:num>
  <w:num w:numId="177">
    <w:abstractNumId w:val="158"/>
  </w:num>
  <w:num w:numId="178">
    <w:abstractNumId w:val="148"/>
  </w:num>
  <w:num w:numId="179">
    <w:abstractNumId w:val="143"/>
  </w:num>
  <w:numIdMacAtCleanup w:val="1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9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6C"/>
    <w:rsid w:val="000020A6"/>
    <w:rsid w:val="0000315D"/>
    <w:rsid w:val="00005E86"/>
    <w:rsid w:val="0001137C"/>
    <w:rsid w:val="00013C0F"/>
    <w:rsid w:val="00013DF6"/>
    <w:rsid w:val="00016BDD"/>
    <w:rsid w:val="00023B48"/>
    <w:rsid w:val="0003036D"/>
    <w:rsid w:val="000442F7"/>
    <w:rsid w:val="0004593F"/>
    <w:rsid w:val="00047203"/>
    <w:rsid w:val="0004747D"/>
    <w:rsid w:val="000475A6"/>
    <w:rsid w:val="00054B90"/>
    <w:rsid w:val="00055AC9"/>
    <w:rsid w:val="000637AA"/>
    <w:rsid w:val="0006548E"/>
    <w:rsid w:val="00065823"/>
    <w:rsid w:val="0007228D"/>
    <w:rsid w:val="000723CF"/>
    <w:rsid w:val="000850F5"/>
    <w:rsid w:val="0009056A"/>
    <w:rsid w:val="000A4435"/>
    <w:rsid w:val="000A6364"/>
    <w:rsid w:val="000A73EB"/>
    <w:rsid w:val="000B3754"/>
    <w:rsid w:val="000B5D29"/>
    <w:rsid w:val="000B625C"/>
    <w:rsid w:val="000B77BD"/>
    <w:rsid w:val="000C46FC"/>
    <w:rsid w:val="000D3C8E"/>
    <w:rsid w:val="000E1538"/>
    <w:rsid w:val="000E3397"/>
    <w:rsid w:val="000E5790"/>
    <w:rsid w:val="000E7EE5"/>
    <w:rsid w:val="000F5FF9"/>
    <w:rsid w:val="00100607"/>
    <w:rsid w:val="00105AA7"/>
    <w:rsid w:val="001148C0"/>
    <w:rsid w:val="00122FCC"/>
    <w:rsid w:val="0013194F"/>
    <w:rsid w:val="0013373C"/>
    <w:rsid w:val="001415F4"/>
    <w:rsid w:val="0015157D"/>
    <w:rsid w:val="001521F6"/>
    <w:rsid w:val="00152C83"/>
    <w:rsid w:val="00156AF9"/>
    <w:rsid w:val="0016190C"/>
    <w:rsid w:val="0016603F"/>
    <w:rsid w:val="0016752E"/>
    <w:rsid w:val="00170859"/>
    <w:rsid w:val="00174DDD"/>
    <w:rsid w:val="00177AFD"/>
    <w:rsid w:val="00191E85"/>
    <w:rsid w:val="001952E7"/>
    <w:rsid w:val="0019577C"/>
    <w:rsid w:val="00196483"/>
    <w:rsid w:val="001A1698"/>
    <w:rsid w:val="001A7AB8"/>
    <w:rsid w:val="001B3CA1"/>
    <w:rsid w:val="001B4C67"/>
    <w:rsid w:val="001B5EAE"/>
    <w:rsid w:val="001B6F2E"/>
    <w:rsid w:val="001C1B0C"/>
    <w:rsid w:val="001C58FC"/>
    <w:rsid w:val="001D5EBE"/>
    <w:rsid w:val="001E5212"/>
    <w:rsid w:val="001F2772"/>
    <w:rsid w:val="00201F42"/>
    <w:rsid w:val="00222E01"/>
    <w:rsid w:val="00225370"/>
    <w:rsid w:val="002306A7"/>
    <w:rsid w:val="002322B1"/>
    <w:rsid w:val="002419A6"/>
    <w:rsid w:val="002479E9"/>
    <w:rsid w:val="002502F0"/>
    <w:rsid w:val="00257F3D"/>
    <w:rsid w:val="00262336"/>
    <w:rsid w:val="002731D6"/>
    <w:rsid w:val="002958C7"/>
    <w:rsid w:val="002966BE"/>
    <w:rsid w:val="002A4D3C"/>
    <w:rsid w:val="002B61F4"/>
    <w:rsid w:val="002C45CF"/>
    <w:rsid w:val="002D53D9"/>
    <w:rsid w:val="002D5B25"/>
    <w:rsid w:val="002E2714"/>
    <w:rsid w:val="002F4AEE"/>
    <w:rsid w:val="00307B07"/>
    <w:rsid w:val="00313630"/>
    <w:rsid w:val="00315E24"/>
    <w:rsid w:val="00320804"/>
    <w:rsid w:val="003254C1"/>
    <w:rsid w:val="00335C58"/>
    <w:rsid w:val="00342D58"/>
    <w:rsid w:val="00350B29"/>
    <w:rsid w:val="00357DC2"/>
    <w:rsid w:val="00365D39"/>
    <w:rsid w:val="003727A7"/>
    <w:rsid w:val="0037422D"/>
    <w:rsid w:val="00383A6A"/>
    <w:rsid w:val="00385CFE"/>
    <w:rsid w:val="0039084A"/>
    <w:rsid w:val="00390949"/>
    <w:rsid w:val="003A3A37"/>
    <w:rsid w:val="003A574D"/>
    <w:rsid w:val="003B08AF"/>
    <w:rsid w:val="003C6EB7"/>
    <w:rsid w:val="003C7CE0"/>
    <w:rsid w:val="003D08EE"/>
    <w:rsid w:val="003D1B3D"/>
    <w:rsid w:val="003D48E4"/>
    <w:rsid w:val="003D53B5"/>
    <w:rsid w:val="003D6469"/>
    <w:rsid w:val="003D7230"/>
    <w:rsid w:val="003E0EC6"/>
    <w:rsid w:val="003E3640"/>
    <w:rsid w:val="003E4B7D"/>
    <w:rsid w:val="003F599E"/>
    <w:rsid w:val="0040252A"/>
    <w:rsid w:val="004026D1"/>
    <w:rsid w:val="00402C0B"/>
    <w:rsid w:val="00427D30"/>
    <w:rsid w:val="00431E8B"/>
    <w:rsid w:val="00441867"/>
    <w:rsid w:val="00445683"/>
    <w:rsid w:val="00445D44"/>
    <w:rsid w:val="00451627"/>
    <w:rsid w:val="004533B1"/>
    <w:rsid w:val="0046286E"/>
    <w:rsid w:val="00471525"/>
    <w:rsid w:val="00481031"/>
    <w:rsid w:val="00486214"/>
    <w:rsid w:val="0049229B"/>
    <w:rsid w:val="00497760"/>
    <w:rsid w:val="004A383C"/>
    <w:rsid w:val="004B32F7"/>
    <w:rsid w:val="004C5554"/>
    <w:rsid w:val="004C6EB5"/>
    <w:rsid w:val="004E7D80"/>
    <w:rsid w:val="00504301"/>
    <w:rsid w:val="00504906"/>
    <w:rsid w:val="00506BFF"/>
    <w:rsid w:val="00513797"/>
    <w:rsid w:val="0051590E"/>
    <w:rsid w:val="00515C11"/>
    <w:rsid w:val="0052311F"/>
    <w:rsid w:val="0052636C"/>
    <w:rsid w:val="00530ECA"/>
    <w:rsid w:val="0054163F"/>
    <w:rsid w:val="00541A65"/>
    <w:rsid w:val="005453E0"/>
    <w:rsid w:val="005510B2"/>
    <w:rsid w:val="005553CF"/>
    <w:rsid w:val="00562259"/>
    <w:rsid w:val="00566389"/>
    <w:rsid w:val="00567847"/>
    <w:rsid w:val="00594897"/>
    <w:rsid w:val="005A0D1B"/>
    <w:rsid w:val="005C296A"/>
    <w:rsid w:val="005C7822"/>
    <w:rsid w:val="005D2D8F"/>
    <w:rsid w:val="005D6041"/>
    <w:rsid w:val="005D630C"/>
    <w:rsid w:val="005E2A4F"/>
    <w:rsid w:val="005E72FD"/>
    <w:rsid w:val="005F671E"/>
    <w:rsid w:val="005F7886"/>
    <w:rsid w:val="00600A9E"/>
    <w:rsid w:val="00616274"/>
    <w:rsid w:val="00617B73"/>
    <w:rsid w:val="00617E83"/>
    <w:rsid w:val="0063068D"/>
    <w:rsid w:val="0063158C"/>
    <w:rsid w:val="00650A8B"/>
    <w:rsid w:val="00664868"/>
    <w:rsid w:val="0066692C"/>
    <w:rsid w:val="006751BE"/>
    <w:rsid w:val="00676F55"/>
    <w:rsid w:val="00695D40"/>
    <w:rsid w:val="006A0C2D"/>
    <w:rsid w:val="006A6654"/>
    <w:rsid w:val="006B40C9"/>
    <w:rsid w:val="006C2939"/>
    <w:rsid w:val="006C51F5"/>
    <w:rsid w:val="006C61B5"/>
    <w:rsid w:val="006C750E"/>
    <w:rsid w:val="006D0821"/>
    <w:rsid w:val="006D4CC5"/>
    <w:rsid w:val="006E2F68"/>
    <w:rsid w:val="00704F28"/>
    <w:rsid w:val="007130E7"/>
    <w:rsid w:val="00715614"/>
    <w:rsid w:val="00720EA9"/>
    <w:rsid w:val="00722E23"/>
    <w:rsid w:val="007361C5"/>
    <w:rsid w:val="00743F6B"/>
    <w:rsid w:val="007446D8"/>
    <w:rsid w:val="00745F25"/>
    <w:rsid w:val="00750AE3"/>
    <w:rsid w:val="00751DA9"/>
    <w:rsid w:val="00752813"/>
    <w:rsid w:val="00755D8E"/>
    <w:rsid w:val="007B2E91"/>
    <w:rsid w:val="007B3815"/>
    <w:rsid w:val="007C398B"/>
    <w:rsid w:val="007C3A7F"/>
    <w:rsid w:val="007C7736"/>
    <w:rsid w:val="007D4102"/>
    <w:rsid w:val="007D5D04"/>
    <w:rsid w:val="007E112C"/>
    <w:rsid w:val="007E77C2"/>
    <w:rsid w:val="007F2DFA"/>
    <w:rsid w:val="007F3803"/>
    <w:rsid w:val="007F5961"/>
    <w:rsid w:val="008079B3"/>
    <w:rsid w:val="00807AE8"/>
    <w:rsid w:val="00816FD9"/>
    <w:rsid w:val="00820373"/>
    <w:rsid w:val="00825B90"/>
    <w:rsid w:val="00831FA9"/>
    <w:rsid w:val="00832B00"/>
    <w:rsid w:val="00834227"/>
    <w:rsid w:val="008356E6"/>
    <w:rsid w:val="00836ACD"/>
    <w:rsid w:val="0083787C"/>
    <w:rsid w:val="00841E7F"/>
    <w:rsid w:val="0086174E"/>
    <w:rsid w:val="0086221A"/>
    <w:rsid w:val="00883D54"/>
    <w:rsid w:val="00892480"/>
    <w:rsid w:val="008A24B3"/>
    <w:rsid w:val="008A7232"/>
    <w:rsid w:val="008B0B0F"/>
    <w:rsid w:val="008B11E3"/>
    <w:rsid w:val="008B54A8"/>
    <w:rsid w:val="008C0AAF"/>
    <w:rsid w:val="008C112E"/>
    <w:rsid w:val="008C65AB"/>
    <w:rsid w:val="008D207E"/>
    <w:rsid w:val="008D67AA"/>
    <w:rsid w:val="008D70FC"/>
    <w:rsid w:val="008E1980"/>
    <w:rsid w:val="008E7A1D"/>
    <w:rsid w:val="008F3F8D"/>
    <w:rsid w:val="008F6CA9"/>
    <w:rsid w:val="008F7B33"/>
    <w:rsid w:val="00900C66"/>
    <w:rsid w:val="009167AC"/>
    <w:rsid w:val="0093499D"/>
    <w:rsid w:val="00936286"/>
    <w:rsid w:val="00936D79"/>
    <w:rsid w:val="00954C8D"/>
    <w:rsid w:val="009622BB"/>
    <w:rsid w:val="00967597"/>
    <w:rsid w:val="00973C35"/>
    <w:rsid w:val="009768A3"/>
    <w:rsid w:val="00977B13"/>
    <w:rsid w:val="00990FC1"/>
    <w:rsid w:val="0099651C"/>
    <w:rsid w:val="009A1D9F"/>
    <w:rsid w:val="009A549E"/>
    <w:rsid w:val="009B1966"/>
    <w:rsid w:val="009B68B4"/>
    <w:rsid w:val="009D50DC"/>
    <w:rsid w:val="009E39C7"/>
    <w:rsid w:val="009F3757"/>
    <w:rsid w:val="009F62FF"/>
    <w:rsid w:val="00A03127"/>
    <w:rsid w:val="00A25AF9"/>
    <w:rsid w:val="00A26703"/>
    <w:rsid w:val="00A27D96"/>
    <w:rsid w:val="00A464AE"/>
    <w:rsid w:val="00A53CCC"/>
    <w:rsid w:val="00A56A70"/>
    <w:rsid w:val="00A65045"/>
    <w:rsid w:val="00A73ABB"/>
    <w:rsid w:val="00A827A2"/>
    <w:rsid w:val="00A9246C"/>
    <w:rsid w:val="00AA4979"/>
    <w:rsid w:val="00AB0969"/>
    <w:rsid w:val="00AB6621"/>
    <w:rsid w:val="00AB6FF2"/>
    <w:rsid w:val="00AC35CA"/>
    <w:rsid w:val="00AC49EB"/>
    <w:rsid w:val="00AD0EF8"/>
    <w:rsid w:val="00AD4EBB"/>
    <w:rsid w:val="00AD5191"/>
    <w:rsid w:val="00AE22FB"/>
    <w:rsid w:val="00AF206D"/>
    <w:rsid w:val="00AF3601"/>
    <w:rsid w:val="00AF5EFA"/>
    <w:rsid w:val="00B037F6"/>
    <w:rsid w:val="00B03860"/>
    <w:rsid w:val="00B12622"/>
    <w:rsid w:val="00B3359F"/>
    <w:rsid w:val="00B34B84"/>
    <w:rsid w:val="00B4087C"/>
    <w:rsid w:val="00B41C9B"/>
    <w:rsid w:val="00B53C5E"/>
    <w:rsid w:val="00B61D0A"/>
    <w:rsid w:val="00B81196"/>
    <w:rsid w:val="00B8764C"/>
    <w:rsid w:val="00B87F8C"/>
    <w:rsid w:val="00B95A4E"/>
    <w:rsid w:val="00BA1245"/>
    <w:rsid w:val="00BB1A67"/>
    <w:rsid w:val="00BB602A"/>
    <w:rsid w:val="00BB77ED"/>
    <w:rsid w:val="00BC6CDA"/>
    <w:rsid w:val="00BD2CCA"/>
    <w:rsid w:val="00BD5783"/>
    <w:rsid w:val="00BF4B12"/>
    <w:rsid w:val="00C02804"/>
    <w:rsid w:val="00C034EB"/>
    <w:rsid w:val="00C07C42"/>
    <w:rsid w:val="00C07D83"/>
    <w:rsid w:val="00C17461"/>
    <w:rsid w:val="00C27C8F"/>
    <w:rsid w:val="00C3059C"/>
    <w:rsid w:val="00C40973"/>
    <w:rsid w:val="00C432DB"/>
    <w:rsid w:val="00C445C4"/>
    <w:rsid w:val="00C51611"/>
    <w:rsid w:val="00C548BC"/>
    <w:rsid w:val="00C62FE6"/>
    <w:rsid w:val="00C64099"/>
    <w:rsid w:val="00C64AD2"/>
    <w:rsid w:val="00C71408"/>
    <w:rsid w:val="00C7359C"/>
    <w:rsid w:val="00C736BC"/>
    <w:rsid w:val="00C76ADD"/>
    <w:rsid w:val="00C771D8"/>
    <w:rsid w:val="00C801DB"/>
    <w:rsid w:val="00C81E04"/>
    <w:rsid w:val="00C82F9A"/>
    <w:rsid w:val="00C83019"/>
    <w:rsid w:val="00C848A6"/>
    <w:rsid w:val="00C85008"/>
    <w:rsid w:val="00CB5B0A"/>
    <w:rsid w:val="00CB6028"/>
    <w:rsid w:val="00CC4413"/>
    <w:rsid w:val="00CD2C47"/>
    <w:rsid w:val="00CD7C81"/>
    <w:rsid w:val="00CE0C28"/>
    <w:rsid w:val="00CF1B3E"/>
    <w:rsid w:val="00D0444C"/>
    <w:rsid w:val="00D04801"/>
    <w:rsid w:val="00D1387C"/>
    <w:rsid w:val="00D2044E"/>
    <w:rsid w:val="00D2531C"/>
    <w:rsid w:val="00D3325E"/>
    <w:rsid w:val="00D37137"/>
    <w:rsid w:val="00D45A43"/>
    <w:rsid w:val="00D45C68"/>
    <w:rsid w:val="00D46AD9"/>
    <w:rsid w:val="00D50AA4"/>
    <w:rsid w:val="00D56EC5"/>
    <w:rsid w:val="00D60287"/>
    <w:rsid w:val="00D60737"/>
    <w:rsid w:val="00D704FB"/>
    <w:rsid w:val="00D71F4B"/>
    <w:rsid w:val="00D764F8"/>
    <w:rsid w:val="00D822E5"/>
    <w:rsid w:val="00D83080"/>
    <w:rsid w:val="00D84FE9"/>
    <w:rsid w:val="00D969FD"/>
    <w:rsid w:val="00D97131"/>
    <w:rsid w:val="00D97F31"/>
    <w:rsid w:val="00DA2A6A"/>
    <w:rsid w:val="00DA2C87"/>
    <w:rsid w:val="00DA6752"/>
    <w:rsid w:val="00DA72E2"/>
    <w:rsid w:val="00DB4CF7"/>
    <w:rsid w:val="00DB65FE"/>
    <w:rsid w:val="00DC29A5"/>
    <w:rsid w:val="00DC32DB"/>
    <w:rsid w:val="00DC7505"/>
    <w:rsid w:val="00DC76E1"/>
    <w:rsid w:val="00DD2D5E"/>
    <w:rsid w:val="00DD4E84"/>
    <w:rsid w:val="00DE695E"/>
    <w:rsid w:val="00DE7B1E"/>
    <w:rsid w:val="00DE7B9C"/>
    <w:rsid w:val="00E248E2"/>
    <w:rsid w:val="00E343D8"/>
    <w:rsid w:val="00E41C6C"/>
    <w:rsid w:val="00E427E2"/>
    <w:rsid w:val="00E51D00"/>
    <w:rsid w:val="00E51F1E"/>
    <w:rsid w:val="00E54023"/>
    <w:rsid w:val="00E543F9"/>
    <w:rsid w:val="00E56304"/>
    <w:rsid w:val="00E7772B"/>
    <w:rsid w:val="00E77BCF"/>
    <w:rsid w:val="00E82CF5"/>
    <w:rsid w:val="00E84CE2"/>
    <w:rsid w:val="00E95078"/>
    <w:rsid w:val="00E97CF6"/>
    <w:rsid w:val="00EA323A"/>
    <w:rsid w:val="00EA5A19"/>
    <w:rsid w:val="00EA7040"/>
    <w:rsid w:val="00EB71A5"/>
    <w:rsid w:val="00EB7693"/>
    <w:rsid w:val="00EC1E70"/>
    <w:rsid w:val="00ED1B01"/>
    <w:rsid w:val="00EE00B6"/>
    <w:rsid w:val="00EF5920"/>
    <w:rsid w:val="00EF5F1C"/>
    <w:rsid w:val="00EF75EE"/>
    <w:rsid w:val="00F01A09"/>
    <w:rsid w:val="00F02229"/>
    <w:rsid w:val="00F1316B"/>
    <w:rsid w:val="00F318A7"/>
    <w:rsid w:val="00F31FF0"/>
    <w:rsid w:val="00F40F7E"/>
    <w:rsid w:val="00F66009"/>
    <w:rsid w:val="00F753D4"/>
    <w:rsid w:val="00F80356"/>
    <w:rsid w:val="00F84631"/>
    <w:rsid w:val="00F86234"/>
    <w:rsid w:val="00F93FB6"/>
    <w:rsid w:val="00F95FB1"/>
    <w:rsid w:val="00FA0C59"/>
    <w:rsid w:val="00FA0F4F"/>
    <w:rsid w:val="00FB7AFB"/>
    <w:rsid w:val="00FC4000"/>
    <w:rsid w:val="00FD07B0"/>
    <w:rsid w:val="00FD4CAA"/>
    <w:rsid w:val="00FD56EB"/>
    <w:rsid w:val="00FD5ECC"/>
    <w:rsid w:val="00FD5ED5"/>
    <w:rsid w:val="00FD7639"/>
    <w:rsid w:val="00FE0AA9"/>
    <w:rsid w:val="00FE5F8E"/>
    <w:rsid w:val="00FE61F4"/>
    <w:rsid w:val="00FE6F47"/>
    <w:rsid w:val="00FE7889"/>
    <w:rsid w:val="00FE7DDA"/>
    <w:rsid w:val="00FF2CB7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1D9F"/>
    <w:pPr>
      <w:spacing w:after="160" w:line="240" w:lineRule="exact"/>
      <w:ind w:left="2438"/>
    </w:pPr>
    <w:rPr>
      <w:rFonts w:ascii="Univers LT CYR 55" w:hAnsi="Univers LT CYR 55"/>
      <w:sz w:val="20"/>
    </w:rPr>
  </w:style>
  <w:style w:type="paragraph" w:styleId="1">
    <w:name w:val="heading 1"/>
    <w:basedOn w:val="a0"/>
    <w:next w:val="a0"/>
    <w:link w:val="11"/>
    <w:uiPriority w:val="9"/>
    <w:qFormat/>
    <w:rsid w:val="00FA0C59"/>
    <w:pPr>
      <w:keepNext/>
      <w:keepLines/>
      <w:numPr>
        <w:numId w:val="4"/>
      </w:numPr>
      <w:spacing w:before="840" w:after="480" w:line="360" w:lineRule="exact"/>
      <w:outlineLvl w:val="0"/>
    </w:pPr>
    <w:rPr>
      <w:rFonts w:eastAsiaTheme="majorEastAsia" w:cstheme="majorBidi"/>
      <w:bCs/>
      <w:spacing w:val="-14"/>
      <w:sz w:val="32"/>
      <w:szCs w:val="28"/>
    </w:rPr>
  </w:style>
  <w:style w:type="paragraph" w:styleId="20">
    <w:name w:val="heading 2"/>
    <w:basedOn w:val="a0"/>
    <w:next w:val="a0"/>
    <w:link w:val="21"/>
    <w:unhideWhenUsed/>
    <w:qFormat/>
    <w:rsid w:val="00005E86"/>
    <w:pPr>
      <w:keepNext/>
      <w:keepLines/>
      <w:numPr>
        <w:ilvl w:val="1"/>
        <w:numId w:val="4"/>
      </w:numPr>
      <w:spacing w:before="480" w:after="240"/>
      <w:outlineLvl w:val="1"/>
    </w:pPr>
    <w:rPr>
      <w:rFonts w:asciiTheme="majorHAnsi" w:eastAsiaTheme="majorEastAsia" w:hAnsiTheme="majorHAnsi" w:cstheme="majorBidi"/>
      <w:bCs/>
      <w:color w:val="1D1D1B" w:themeColor="text1"/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5E86"/>
    <w:pPr>
      <w:keepNext/>
      <w:keepLines/>
      <w:numPr>
        <w:ilvl w:val="2"/>
        <w:numId w:val="4"/>
      </w:numPr>
      <w:spacing w:before="240"/>
      <w:outlineLvl w:val="2"/>
    </w:pPr>
    <w:rPr>
      <w:rFonts w:asciiTheme="majorHAnsi" w:eastAsiaTheme="majorEastAsia" w:hAnsiTheme="majorHAnsi" w:cstheme="majorBidi"/>
      <w:bCs/>
      <w:color w:val="1D1D1B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AF206D"/>
    <w:pPr>
      <w:keepNext/>
      <w:keepLines/>
      <w:spacing w:before="200" w:after="200"/>
      <w:outlineLvl w:val="3"/>
    </w:pPr>
    <w:rPr>
      <w:rFonts w:asciiTheme="majorHAnsi" w:eastAsiaTheme="majorEastAsia" w:hAnsiTheme="majorHAnsi" w:cstheme="majorBidi"/>
      <w:b/>
      <w:bCs/>
      <w:iCs/>
      <w:color w:val="1D1D1B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06548E"/>
  </w:style>
  <w:style w:type="paragraph" w:styleId="a5">
    <w:name w:val="header"/>
    <w:basedOn w:val="a0"/>
    <w:link w:val="a6"/>
    <w:uiPriority w:val="99"/>
    <w:unhideWhenUsed/>
    <w:rsid w:val="00513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13797"/>
  </w:style>
  <w:style w:type="paragraph" w:styleId="a7">
    <w:name w:val="footer"/>
    <w:basedOn w:val="a0"/>
    <w:link w:val="a8"/>
    <w:uiPriority w:val="99"/>
    <w:unhideWhenUsed/>
    <w:rsid w:val="00513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13797"/>
  </w:style>
  <w:style w:type="paragraph" w:styleId="a9">
    <w:name w:val="Balloon Text"/>
    <w:basedOn w:val="a0"/>
    <w:link w:val="aa"/>
    <w:uiPriority w:val="99"/>
    <w:semiHidden/>
    <w:unhideWhenUsed/>
    <w:rsid w:val="00E8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82CF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1"/>
    <w:link w:val="1"/>
    <w:uiPriority w:val="9"/>
    <w:rsid w:val="00FA0C59"/>
    <w:rPr>
      <w:rFonts w:ascii="Univers LT CYR 55" w:eastAsiaTheme="majorEastAsia" w:hAnsi="Univers LT CYR 55" w:cstheme="majorBidi"/>
      <w:bCs/>
      <w:spacing w:val="-14"/>
      <w:sz w:val="32"/>
      <w:szCs w:val="28"/>
    </w:rPr>
  </w:style>
  <w:style w:type="character" w:customStyle="1" w:styleId="21">
    <w:name w:val="Заголовок 2 Знак"/>
    <w:basedOn w:val="a1"/>
    <w:link w:val="20"/>
    <w:rsid w:val="00005E86"/>
    <w:rPr>
      <w:rFonts w:asciiTheme="majorHAnsi" w:eastAsiaTheme="majorEastAsia" w:hAnsiTheme="majorHAnsi" w:cstheme="majorBidi"/>
      <w:bCs/>
      <w:color w:val="1D1D1B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005E86"/>
    <w:rPr>
      <w:rFonts w:asciiTheme="majorHAnsi" w:eastAsiaTheme="majorEastAsia" w:hAnsiTheme="majorHAnsi" w:cstheme="majorBidi"/>
      <w:bCs/>
      <w:color w:val="1D1D1B" w:themeColor="text1"/>
      <w:sz w:val="20"/>
    </w:rPr>
  </w:style>
  <w:style w:type="numbering" w:customStyle="1" w:styleId="a">
    <w:name w:val="Нумерация заголовков"/>
    <w:uiPriority w:val="99"/>
    <w:rsid w:val="00FD5ECC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AF206D"/>
    <w:rPr>
      <w:rFonts w:asciiTheme="majorHAnsi" w:eastAsiaTheme="majorEastAsia" w:hAnsiTheme="majorHAnsi" w:cstheme="majorBidi"/>
      <w:b/>
      <w:bCs/>
      <w:iCs/>
      <w:color w:val="1D1D1B" w:themeColor="text1"/>
      <w:sz w:val="20"/>
    </w:rPr>
  </w:style>
  <w:style w:type="paragraph" w:styleId="ab">
    <w:name w:val="Subtitle"/>
    <w:basedOn w:val="a0"/>
    <w:next w:val="a0"/>
    <w:link w:val="ac"/>
    <w:uiPriority w:val="11"/>
    <w:qFormat/>
    <w:rsid w:val="00B34B84"/>
    <w:pPr>
      <w:numPr>
        <w:ilvl w:val="1"/>
      </w:numPr>
      <w:ind w:left="2438" w:right="2438"/>
    </w:pPr>
    <w:rPr>
      <w:rFonts w:asciiTheme="majorHAnsi" w:eastAsiaTheme="majorEastAsia" w:hAnsiTheme="majorHAnsi" w:cstheme="majorBidi"/>
      <w:iCs/>
      <w:color w:val="1D1D1B" w:themeColor="text1"/>
      <w:sz w:val="24"/>
      <w:szCs w:val="24"/>
    </w:rPr>
  </w:style>
  <w:style w:type="character" w:customStyle="1" w:styleId="ac">
    <w:name w:val="Подзаголовок Знак"/>
    <w:basedOn w:val="a1"/>
    <w:link w:val="ab"/>
    <w:uiPriority w:val="11"/>
    <w:rsid w:val="00B34B84"/>
    <w:rPr>
      <w:rFonts w:asciiTheme="majorHAnsi" w:eastAsiaTheme="majorEastAsia" w:hAnsiTheme="majorHAnsi" w:cstheme="majorBidi"/>
      <w:iCs/>
      <w:color w:val="1D1D1B" w:themeColor="text1"/>
      <w:sz w:val="24"/>
      <w:szCs w:val="24"/>
    </w:rPr>
  </w:style>
  <w:style w:type="character" w:styleId="ad">
    <w:name w:val="Intense Emphasis"/>
    <w:basedOn w:val="a1"/>
    <w:uiPriority w:val="21"/>
    <w:qFormat/>
    <w:rsid w:val="009E39C7"/>
    <w:rPr>
      <w:b/>
      <w:bCs/>
      <w:i/>
      <w:iCs/>
      <w:color w:val="1D1D1B" w:themeColor="text1"/>
    </w:rPr>
  </w:style>
  <w:style w:type="paragraph" w:styleId="ae">
    <w:name w:val="Intense Quote"/>
    <w:basedOn w:val="a0"/>
    <w:next w:val="a0"/>
    <w:link w:val="af"/>
    <w:uiPriority w:val="30"/>
    <w:qFormat/>
    <w:rsid w:val="009E39C7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1D1D1B" w:themeColor="text1"/>
    </w:rPr>
  </w:style>
  <w:style w:type="character" w:customStyle="1" w:styleId="af">
    <w:name w:val="Выделенная цитата Знак"/>
    <w:basedOn w:val="a1"/>
    <w:link w:val="ae"/>
    <w:uiPriority w:val="30"/>
    <w:rsid w:val="009E39C7"/>
    <w:rPr>
      <w:b/>
      <w:bCs/>
      <w:i/>
      <w:iCs/>
      <w:color w:val="1D1D1B" w:themeColor="text1"/>
      <w:sz w:val="20"/>
    </w:rPr>
  </w:style>
  <w:style w:type="paragraph" w:styleId="af0">
    <w:name w:val="List Paragraph"/>
    <w:basedOn w:val="a0"/>
    <w:uiPriority w:val="99"/>
    <w:qFormat/>
    <w:rsid w:val="009E39C7"/>
    <w:pPr>
      <w:ind w:left="720"/>
      <w:contextualSpacing/>
    </w:pPr>
  </w:style>
  <w:style w:type="paragraph" w:styleId="af1">
    <w:name w:val="Title"/>
    <w:basedOn w:val="a0"/>
    <w:next w:val="a0"/>
    <w:link w:val="af2"/>
    <w:uiPriority w:val="10"/>
    <w:qFormat/>
    <w:rsid w:val="0052636C"/>
    <w:pPr>
      <w:pBdr>
        <w:bottom w:val="single" w:sz="8" w:space="4" w:color="FFFFFF" w:themeColor="accent1"/>
      </w:pBdr>
      <w:spacing w:before="1520" w:after="300" w:line="500" w:lineRule="exact"/>
      <w:ind w:left="0" w:right="2438"/>
      <w:contextualSpacing/>
    </w:pPr>
    <w:rPr>
      <w:rFonts w:asciiTheme="majorHAnsi" w:eastAsiaTheme="majorEastAsia" w:hAnsiTheme="majorHAnsi" w:cstheme="majorBidi"/>
      <w:color w:val="1D1D1B" w:themeColor="text1"/>
      <w:spacing w:val="-20"/>
      <w:kern w:val="28"/>
      <w:sz w:val="44"/>
      <w:szCs w:val="52"/>
    </w:rPr>
  </w:style>
  <w:style w:type="character" w:customStyle="1" w:styleId="af2">
    <w:name w:val="Название Знак"/>
    <w:basedOn w:val="a1"/>
    <w:link w:val="af1"/>
    <w:uiPriority w:val="10"/>
    <w:rsid w:val="0052636C"/>
    <w:rPr>
      <w:rFonts w:asciiTheme="majorHAnsi" w:eastAsiaTheme="majorEastAsia" w:hAnsiTheme="majorHAnsi" w:cstheme="majorBidi"/>
      <w:color w:val="1D1D1B" w:themeColor="text1"/>
      <w:spacing w:val="-20"/>
      <w:kern w:val="28"/>
      <w:sz w:val="44"/>
      <w:szCs w:val="52"/>
    </w:rPr>
  </w:style>
  <w:style w:type="paragraph" w:customStyle="1" w:styleId="af3">
    <w:name w:val="Контакты на титуле"/>
    <w:basedOn w:val="a0"/>
    <w:link w:val="af4"/>
    <w:qFormat/>
    <w:rsid w:val="00481031"/>
    <w:pPr>
      <w:spacing w:after="0"/>
      <w:ind w:left="0"/>
      <w:contextualSpacing/>
    </w:pPr>
  </w:style>
  <w:style w:type="character" w:styleId="af5">
    <w:name w:val="Hyperlink"/>
    <w:basedOn w:val="a1"/>
    <w:uiPriority w:val="99"/>
    <w:unhideWhenUsed/>
    <w:rsid w:val="008D70FC"/>
    <w:rPr>
      <w:color w:val="1D1D1B" w:themeColor="hyperlink"/>
      <w:u w:val="single"/>
    </w:rPr>
  </w:style>
  <w:style w:type="character" w:customStyle="1" w:styleId="af4">
    <w:name w:val="Контакты на титуле Знак"/>
    <w:basedOn w:val="a1"/>
    <w:link w:val="af3"/>
    <w:rsid w:val="00481031"/>
    <w:rPr>
      <w:sz w:val="20"/>
    </w:rPr>
  </w:style>
  <w:style w:type="numbering" w:customStyle="1" w:styleId="10">
    <w:name w:val="Стиль1"/>
    <w:uiPriority w:val="99"/>
    <w:rsid w:val="00A27D96"/>
    <w:pPr>
      <w:numPr>
        <w:numId w:val="2"/>
      </w:numPr>
    </w:pPr>
  </w:style>
  <w:style w:type="numbering" w:customStyle="1" w:styleId="2">
    <w:name w:val="Стиль2"/>
    <w:rsid w:val="00834227"/>
    <w:pPr>
      <w:numPr>
        <w:numId w:val="3"/>
      </w:numPr>
    </w:pPr>
  </w:style>
  <w:style w:type="table" w:customStyle="1" w:styleId="af6">
    <w:name w:val="Основная таблица"/>
    <w:basedOn w:val="a2"/>
    <w:uiPriority w:val="99"/>
    <w:rsid w:val="00D3325E"/>
    <w:pPr>
      <w:spacing w:after="160" w:line="240" w:lineRule="auto"/>
    </w:pPr>
    <w:tblPr>
      <w:tblBorders>
        <w:bottom w:val="single" w:sz="8" w:space="0" w:color="1D1D1B" w:themeColor="text1"/>
      </w:tblBorders>
      <w:tblCellMar>
        <w:top w:w="170" w:type="dxa"/>
        <w:left w:w="0" w:type="dxa"/>
        <w:bottom w:w="170" w:type="dxa"/>
        <w:right w:w="227" w:type="dxa"/>
      </w:tblCellMar>
    </w:tblPr>
    <w:trPr>
      <w:cantSplit/>
      <w:tblHeader/>
    </w:trPr>
    <w:tblStylePr w:type="firstRow">
      <w:rPr>
        <w:rFonts w:asciiTheme="majorHAnsi" w:hAnsiTheme="majorHAnsi"/>
        <w:b/>
        <w:sz w:val="18"/>
      </w:rPr>
      <w:tblPr/>
      <w:tcPr>
        <w:tcBorders>
          <w:bottom w:val="single" w:sz="8" w:space="0" w:color="1D1D1B" w:themeColor="text1"/>
        </w:tcBorders>
      </w:tcPr>
    </w:tblStylePr>
    <w:tblStylePr w:type="lastRow">
      <w:tblPr>
        <w:tblCellMar>
          <w:top w:w="170" w:type="dxa"/>
          <w:left w:w="170" w:type="dxa"/>
          <w:bottom w:w="170" w:type="dxa"/>
          <w:right w:w="170" w:type="dxa"/>
        </w:tblCellMar>
      </w:tblPr>
      <w:tcPr>
        <w:tcBorders>
          <w:bottom w:val="single" w:sz="8" w:space="0" w:color="1D1D1B" w:themeColor="text1"/>
        </w:tcBorders>
      </w:tcPr>
    </w:tblStylePr>
  </w:style>
  <w:style w:type="table" w:styleId="af7">
    <w:name w:val="Table Grid"/>
    <w:basedOn w:val="a2"/>
    <w:uiPriority w:val="59"/>
    <w:rsid w:val="00FE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OC Heading"/>
    <w:basedOn w:val="1"/>
    <w:next w:val="a0"/>
    <w:uiPriority w:val="39"/>
    <w:semiHidden/>
    <w:unhideWhenUsed/>
    <w:qFormat/>
    <w:rsid w:val="00313630"/>
    <w:pPr>
      <w:numPr>
        <w:numId w:val="0"/>
      </w:numPr>
      <w:spacing w:after="0" w:line="276" w:lineRule="auto"/>
      <w:outlineLvl w:val="9"/>
    </w:pPr>
    <w:rPr>
      <w:rFonts w:asciiTheme="majorHAnsi" w:hAnsiTheme="majorHAnsi"/>
      <w:b/>
      <w:color w:val="BFBFBF" w:themeColor="accent1" w:themeShade="BF"/>
      <w:spacing w:val="0"/>
      <w:sz w:val="28"/>
    </w:rPr>
  </w:style>
  <w:style w:type="paragraph" w:styleId="12">
    <w:name w:val="toc 1"/>
    <w:basedOn w:val="a0"/>
    <w:next w:val="a0"/>
    <w:autoRedefine/>
    <w:uiPriority w:val="39"/>
    <w:unhideWhenUsed/>
    <w:rsid w:val="003C7CE0"/>
    <w:pPr>
      <w:tabs>
        <w:tab w:val="left" w:pos="2438"/>
        <w:tab w:val="right" w:pos="10081"/>
      </w:tabs>
      <w:spacing w:before="240" w:after="200"/>
      <w:ind w:hanging="340"/>
    </w:pPr>
    <w:rPr>
      <w:sz w:val="24"/>
    </w:rPr>
  </w:style>
  <w:style w:type="paragraph" w:styleId="22">
    <w:name w:val="toc 2"/>
    <w:basedOn w:val="a0"/>
    <w:next w:val="a0"/>
    <w:autoRedefine/>
    <w:uiPriority w:val="39"/>
    <w:unhideWhenUsed/>
    <w:rsid w:val="003C7CE0"/>
    <w:pPr>
      <w:tabs>
        <w:tab w:val="left" w:pos="2722"/>
        <w:tab w:val="right" w:pos="10082"/>
      </w:tabs>
      <w:spacing w:after="120"/>
      <w:ind w:left="2722" w:hanging="284"/>
    </w:pPr>
  </w:style>
  <w:style w:type="paragraph" w:styleId="41">
    <w:name w:val="toc 4"/>
    <w:basedOn w:val="a0"/>
    <w:next w:val="a0"/>
    <w:autoRedefine/>
    <w:uiPriority w:val="39"/>
    <w:unhideWhenUsed/>
    <w:rsid w:val="00313630"/>
    <w:pPr>
      <w:tabs>
        <w:tab w:val="left" w:pos="4026"/>
        <w:tab w:val="right" w:pos="10081"/>
      </w:tabs>
      <w:spacing w:after="120"/>
      <w:ind w:left="3119"/>
    </w:pPr>
  </w:style>
  <w:style w:type="paragraph" w:styleId="31">
    <w:name w:val="toc 3"/>
    <w:basedOn w:val="a0"/>
    <w:next w:val="a0"/>
    <w:autoRedefine/>
    <w:uiPriority w:val="39"/>
    <w:unhideWhenUsed/>
    <w:rsid w:val="003C7CE0"/>
    <w:pPr>
      <w:tabs>
        <w:tab w:val="left" w:pos="3119"/>
        <w:tab w:val="right" w:pos="10081"/>
      </w:tabs>
      <w:spacing w:after="120"/>
      <w:ind w:left="3119" w:hanging="397"/>
    </w:pPr>
  </w:style>
  <w:style w:type="paragraph" w:styleId="af9">
    <w:name w:val="footnote text"/>
    <w:basedOn w:val="a0"/>
    <w:link w:val="afa"/>
    <w:uiPriority w:val="99"/>
    <w:semiHidden/>
    <w:unhideWhenUsed/>
    <w:rsid w:val="00AD5191"/>
    <w:pPr>
      <w:spacing w:after="120" w:line="240" w:lineRule="auto"/>
      <w:ind w:left="2551" w:hanging="113"/>
    </w:pPr>
    <w:rPr>
      <w:sz w:val="16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sid w:val="00AD5191"/>
    <w:rPr>
      <w:rFonts w:ascii="Univers LT CYR 55" w:hAnsi="Univers LT CYR 55"/>
      <w:sz w:val="16"/>
      <w:szCs w:val="20"/>
    </w:rPr>
  </w:style>
  <w:style w:type="character" w:styleId="afb">
    <w:name w:val="footnote reference"/>
    <w:basedOn w:val="a1"/>
    <w:uiPriority w:val="99"/>
    <w:semiHidden/>
    <w:unhideWhenUsed/>
    <w:rsid w:val="00AD5191"/>
    <w:rPr>
      <w:vertAlign w:val="superscript"/>
    </w:rPr>
  </w:style>
  <w:style w:type="paragraph" w:customStyle="1" w:styleId="afc">
    <w:name w:val="Содержимое таблицы"/>
    <w:basedOn w:val="a0"/>
    <w:rsid w:val="0052636C"/>
    <w:pPr>
      <w:widowControl w:val="0"/>
      <w:suppressLineNumbers/>
      <w:suppressAutoHyphens/>
      <w:spacing w:after="0" w:line="240" w:lineRule="auto"/>
      <w:ind w:left="0"/>
    </w:pPr>
    <w:rPr>
      <w:rFonts w:asciiTheme="minorHAnsi" w:eastAsia="Times New Roman" w:hAnsiTheme="minorHAnsi" w:cs="Mangal"/>
      <w:kern w:val="1"/>
      <w:sz w:val="18"/>
      <w:szCs w:val="24"/>
      <w:lang w:eastAsia="hi-IN" w:bidi="hi-IN"/>
    </w:rPr>
  </w:style>
  <w:style w:type="paragraph" w:customStyle="1" w:styleId="13">
    <w:name w:val="Абзац списка1"/>
    <w:basedOn w:val="a0"/>
    <w:rsid w:val="0052636C"/>
    <w:pPr>
      <w:ind w:left="720"/>
    </w:pPr>
    <w:rPr>
      <w:rFonts w:ascii="UniversC" w:eastAsia="Times New Roman" w:hAnsi="UniversC" w:cs="Times New Roman"/>
    </w:rPr>
  </w:style>
  <w:style w:type="character" w:styleId="afd">
    <w:name w:val="annotation reference"/>
    <w:basedOn w:val="a1"/>
    <w:uiPriority w:val="99"/>
    <w:semiHidden/>
    <w:unhideWhenUsed/>
    <w:rsid w:val="00047203"/>
    <w:rPr>
      <w:sz w:val="16"/>
      <w:szCs w:val="16"/>
    </w:rPr>
  </w:style>
  <w:style w:type="paragraph" w:styleId="afe">
    <w:name w:val="annotation text"/>
    <w:basedOn w:val="a0"/>
    <w:link w:val="aff"/>
    <w:uiPriority w:val="99"/>
    <w:unhideWhenUsed/>
    <w:rsid w:val="00047203"/>
    <w:pPr>
      <w:spacing w:line="240" w:lineRule="auto"/>
    </w:pPr>
    <w:rPr>
      <w:szCs w:val="20"/>
    </w:rPr>
  </w:style>
  <w:style w:type="character" w:customStyle="1" w:styleId="aff">
    <w:name w:val="Текст примечания Знак"/>
    <w:basedOn w:val="a1"/>
    <w:link w:val="afe"/>
    <w:uiPriority w:val="99"/>
    <w:rsid w:val="00047203"/>
    <w:rPr>
      <w:rFonts w:ascii="Univers LT CYR 55" w:hAnsi="Univers LT CYR 55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047203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047203"/>
    <w:rPr>
      <w:rFonts w:ascii="Univers LT CYR 55" w:hAnsi="Univers LT CYR 55"/>
      <w:b/>
      <w:bCs/>
      <w:sz w:val="20"/>
      <w:szCs w:val="20"/>
    </w:rPr>
  </w:style>
  <w:style w:type="character" w:customStyle="1" w:styleId="text-entry">
    <w:name w:val="text-entry"/>
    <w:basedOn w:val="a1"/>
    <w:rsid w:val="0004593F"/>
  </w:style>
  <w:style w:type="character" w:styleId="aff2">
    <w:name w:val="FollowedHyperlink"/>
    <w:basedOn w:val="a1"/>
    <w:uiPriority w:val="99"/>
    <w:semiHidden/>
    <w:unhideWhenUsed/>
    <w:rsid w:val="0009056A"/>
    <w:rPr>
      <w:color w:val="1D1D1B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25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254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1D9F"/>
    <w:pPr>
      <w:spacing w:after="160" w:line="240" w:lineRule="exact"/>
      <w:ind w:left="2438"/>
    </w:pPr>
    <w:rPr>
      <w:rFonts w:ascii="Univers LT CYR 55" w:hAnsi="Univers LT CYR 55"/>
      <w:sz w:val="20"/>
    </w:rPr>
  </w:style>
  <w:style w:type="paragraph" w:styleId="1">
    <w:name w:val="heading 1"/>
    <w:basedOn w:val="a0"/>
    <w:next w:val="a0"/>
    <w:link w:val="11"/>
    <w:uiPriority w:val="9"/>
    <w:qFormat/>
    <w:rsid w:val="00FA0C59"/>
    <w:pPr>
      <w:keepNext/>
      <w:keepLines/>
      <w:numPr>
        <w:numId w:val="4"/>
      </w:numPr>
      <w:spacing w:before="840" w:after="480" w:line="360" w:lineRule="exact"/>
      <w:outlineLvl w:val="0"/>
    </w:pPr>
    <w:rPr>
      <w:rFonts w:eastAsiaTheme="majorEastAsia" w:cstheme="majorBidi"/>
      <w:bCs/>
      <w:spacing w:val="-14"/>
      <w:sz w:val="32"/>
      <w:szCs w:val="28"/>
    </w:rPr>
  </w:style>
  <w:style w:type="paragraph" w:styleId="20">
    <w:name w:val="heading 2"/>
    <w:basedOn w:val="a0"/>
    <w:next w:val="a0"/>
    <w:link w:val="21"/>
    <w:unhideWhenUsed/>
    <w:qFormat/>
    <w:rsid w:val="00005E86"/>
    <w:pPr>
      <w:keepNext/>
      <w:keepLines/>
      <w:numPr>
        <w:ilvl w:val="1"/>
        <w:numId w:val="4"/>
      </w:numPr>
      <w:spacing w:before="480" w:after="240"/>
      <w:outlineLvl w:val="1"/>
    </w:pPr>
    <w:rPr>
      <w:rFonts w:asciiTheme="majorHAnsi" w:eastAsiaTheme="majorEastAsia" w:hAnsiTheme="majorHAnsi" w:cstheme="majorBidi"/>
      <w:bCs/>
      <w:color w:val="1D1D1B" w:themeColor="text1"/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5E86"/>
    <w:pPr>
      <w:keepNext/>
      <w:keepLines/>
      <w:numPr>
        <w:ilvl w:val="2"/>
        <w:numId w:val="4"/>
      </w:numPr>
      <w:spacing w:before="240"/>
      <w:outlineLvl w:val="2"/>
    </w:pPr>
    <w:rPr>
      <w:rFonts w:asciiTheme="majorHAnsi" w:eastAsiaTheme="majorEastAsia" w:hAnsiTheme="majorHAnsi" w:cstheme="majorBidi"/>
      <w:bCs/>
      <w:color w:val="1D1D1B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AF206D"/>
    <w:pPr>
      <w:keepNext/>
      <w:keepLines/>
      <w:spacing w:before="200" w:after="200"/>
      <w:outlineLvl w:val="3"/>
    </w:pPr>
    <w:rPr>
      <w:rFonts w:asciiTheme="majorHAnsi" w:eastAsiaTheme="majorEastAsia" w:hAnsiTheme="majorHAnsi" w:cstheme="majorBidi"/>
      <w:b/>
      <w:bCs/>
      <w:iCs/>
      <w:color w:val="1D1D1B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06548E"/>
  </w:style>
  <w:style w:type="paragraph" w:styleId="a5">
    <w:name w:val="header"/>
    <w:basedOn w:val="a0"/>
    <w:link w:val="a6"/>
    <w:uiPriority w:val="99"/>
    <w:unhideWhenUsed/>
    <w:rsid w:val="00513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13797"/>
  </w:style>
  <w:style w:type="paragraph" w:styleId="a7">
    <w:name w:val="footer"/>
    <w:basedOn w:val="a0"/>
    <w:link w:val="a8"/>
    <w:uiPriority w:val="99"/>
    <w:unhideWhenUsed/>
    <w:rsid w:val="00513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13797"/>
  </w:style>
  <w:style w:type="paragraph" w:styleId="a9">
    <w:name w:val="Balloon Text"/>
    <w:basedOn w:val="a0"/>
    <w:link w:val="aa"/>
    <w:uiPriority w:val="99"/>
    <w:semiHidden/>
    <w:unhideWhenUsed/>
    <w:rsid w:val="00E8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82CF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1"/>
    <w:link w:val="1"/>
    <w:uiPriority w:val="9"/>
    <w:rsid w:val="00FA0C59"/>
    <w:rPr>
      <w:rFonts w:ascii="Univers LT CYR 55" w:eastAsiaTheme="majorEastAsia" w:hAnsi="Univers LT CYR 55" w:cstheme="majorBidi"/>
      <w:bCs/>
      <w:spacing w:val="-14"/>
      <w:sz w:val="32"/>
      <w:szCs w:val="28"/>
    </w:rPr>
  </w:style>
  <w:style w:type="character" w:customStyle="1" w:styleId="21">
    <w:name w:val="Заголовок 2 Знак"/>
    <w:basedOn w:val="a1"/>
    <w:link w:val="20"/>
    <w:rsid w:val="00005E86"/>
    <w:rPr>
      <w:rFonts w:asciiTheme="majorHAnsi" w:eastAsiaTheme="majorEastAsia" w:hAnsiTheme="majorHAnsi" w:cstheme="majorBidi"/>
      <w:bCs/>
      <w:color w:val="1D1D1B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005E86"/>
    <w:rPr>
      <w:rFonts w:asciiTheme="majorHAnsi" w:eastAsiaTheme="majorEastAsia" w:hAnsiTheme="majorHAnsi" w:cstheme="majorBidi"/>
      <w:bCs/>
      <w:color w:val="1D1D1B" w:themeColor="text1"/>
      <w:sz w:val="20"/>
    </w:rPr>
  </w:style>
  <w:style w:type="numbering" w:customStyle="1" w:styleId="a">
    <w:name w:val="Нумерация заголовков"/>
    <w:uiPriority w:val="99"/>
    <w:rsid w:val="00FD5ECC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AF206D"/>
    <w:rPr>
      <w:rFonts w:asciiTheme="majorHAnsi" w:eastAsiaTheme="majorEastAsia" w:hAnsiTheme="majorHAnsi" w:cstheme="majorBidi"/>
      <w:b/>
      <w:bCs/>
      <w:iCs/>
      <w:color w:val="1D1D1B" w:themeColor="text1"/>
      <w:sz w:val="20"/>
    </w:rPr>
  </w:style>
  <w:style w:type="paragraph" w:styleId="ab">
    <w:name w:val="Subtitle"/>
    <w:basedOn w:val="a0"/>
    <w:next w:val="a0"/>
    <w:link w:val="ac"/>
    <w:uiPriority w:val="11"/>
    <w:qFormat/>
    <w:rsid w:val="00B34B84"/>
    <w:pPr>
      <w:numPr>
        <w:ilvl w:val="1"/>
      </w:numPr>
      <w:ind w:left="2438" w:right="2438"/>
    </w:pPr>
    <w:rPr>
      <w:rFonts w:asciiTheme="majorHAnsi" w:eastAsiaTheme="majorEastAsia" w:hAnsiTheme="majorHAnsi" w:cstheme="majorBidi"/>
      <w:iCs/>
      <w:color w:val="1D1D1B" w:themeColor="text1"/>
      <w:sz w:val="24"/>
      <w:szCs w:val="24"/>
    </w:rPr>
  </w:style>
  <w:style w:type="character" w:customStyle="1" w:styleId="ac">
    <w:name w:val="Подзаголовок Знак"/>
    <w:basedOn w:val="a1"/>
    <w:link w:val="ab"/>
    <w:uiPriority w:val="11"/>
    <w:rsid w:val="00B34B84"/>
    <w:rPr>
      <w:rFonts w:asciiTheme="majorHAnsi" w:eastAsiaTheme="majorEastAsia" w:hAnsiTheme="majorHAnsi" w:cstheme="majorBidi"/>
      <w:iCs/>
      <w:color w:val="1D1D1B" w:themeColor="text1"/>
      <w:sz w:val="24"/>
      <w:szCs w:val="24"/>
    </w:rPr>
  </w:style>
  <w:style w:type="character" w:styleId="ad">
    <w:name w:val="Intense Emphasis"/>
    <w:basedOn w:val="a1"/>
    <w:uiPriority w:val="21"/>
    <w:qFormat/>
    <w:rsid w:val="009E39C7"/>
    <w:rPr>
      <w:b/>
      <w:bCs/>
      <w:i/>
      <w:iCs/>
      <w:color w:val="1D1D1B" w:themeColor="text1"/>
    </w:rPr>
  </w:style>
  <w:style w:type="paragraph" w:styleId="ae">
    <w:name w:val="Intense Quote"/>
    <w:basedOn w:val="a0"/>
    <w:next w:val="a0"/>
    <w:link w:val="af"/>
    <w:uiPriority w:val="30"/>
    <w:qFormat/>
    <w:rsid w:val="009E39C7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1D1D1B" w:themeColor="text1"/>
    </w:rPr>
  </w:style>
  <w:style w:type="character" w:customStyle="1" w:styleId="af">
    <w:name w:val="Выделенная цитата Знак"/>
    <w:basedOn w:val="a1"/>
    <w:link w:val="ae"/>
    <w:uiPriority w:val="30"/>
    <w:rsid w:val="009E39C7"/>
    <w:rPr>
      <w:b/>
      <w:bCs/>
      <w:i/>
      <w:iCs/>
      <w:color w:val="1D1D1B" w:themeColor="text1"/>
      <w:sz w:val="20"/>
    </w:rPr>
  </w:style>
  <w:style w:type="paragraph" w:styleId="af0">
    <w:name w:val="List Paragraph"/>
    <w:basedOn w:val="a0"/>
    <w:uiPriority w:val="99"/>
    <w:qFormat/>
    <w:rsid w:val="009E39C7"/>
    <w:pPr>
      <w:ind w:left="720"/>
      <w:contextualSpacing/>
    </w:pPr>
  </w:style>
  <w:style w:type="paragraph" w:styleId="af1">
    <w:name w:val="Title"/>
    <w:basedOn w:val="a0"/>
    <w:next w:val="a0"/>
    <w:link w:val="af2"/>
    <w:uiPriority w:val="10"/>
    <w:qFormat/>
    <w:rsid w:val="0052636C"/>
    <w:pPr>
      <w:pBdr>
        <w:bottom w:val="single" w:sz="8" w:space="4" w:color="FFFFFF" w:themeColor="accent1"/>
      </w:pBdr>
      <w:spacing w:before="1520" w:after="300" w:line="500" w:lineRule="exact"/>
      <w:ind w:left="0" w:right="2438"/>
      <w:contextualSpacing/>
    </w:pPr>
    <w:rPr>
      <w:rFonts w:asciiTheme="majorHAnsi" w:eastAsiaTheme="majorEastAsia" w:hAnsiTheme="majorHAnsi" w:cstheme="majorBidi"/>
      <w:color w:val="1D1D1B" w:themeColor="text1"/>
      <w:spacing w:val="-20"/>
      <w:kern w:val="28"/>
      <w:sz w:val="44"/>
      <w:szCs w:val="52"/>
    </w:rPr>
  </w:style>
  <w:style w:type="character" w:customStyle="1" w:styleId="af2">
    <w:name w:val="Название Знак"/>
    <w:basedOn w:val="a1"/>
    <w:link w:val="af1"/>
    <w:uiPriority w:val="10"/>
    <w:rsid w:val="0052636C"/>
    <w:rPr>
      <w:rFonts w:asciiTheme="majorHAnsi" w:eastAsiaTheme="majorEastAsia" w:hAnsiTheme="majorHAnsi" w:cstheme="majorBidi"/>
      <w:color w:val="1D1D1B" w:themeColor="text1"/>
      <w:spacing w:val="-20"/>
      <w:kern w:val="28"/>
      <w:sz w:val="44"/>
      <w:szCs w:val="52"/>
    </w:rPr>
  </w:style>
  <w:style w:type="paragraph" w:customStyle="1" w:styleId="af3">
    <w:name w:val="Контакты на титуле"/>
    <w:basedOn w:val="a0"/>
    <w:link w:val="af4"/>
    <w:qFormat/>
    <w:rsid w:val="00481031"/>
    <w:pPr>
      <w:spacing w:after="0"/>
      <w:ind w:left="0"/>
      <w:contextualSpacing/>
    </w:pPr>
  </w:style>
  <w:style w:type="character" w:styleId="af5">
    <w:name w:val="Hyperlink"/>
    <w:basedOn w:val="a1"/>
    <w:uiPriority w:val="99"/>
    <w:unhideWhenUsed/>
    <w:rsid w:val="008D70FC"/>
    <w:rPr>
      <w:color w:val="1D1D1B" w:themeColor="hyperlink"/>
      <w:u w:val="single"/>
    </w:rPr>
  </w:style>
  <w:style w:type="character" w:customStyle="1" w:styleId="af4">
    <w:name w:val="Контакты на титуле Знак"/>
    <w:basedOn w:val="a1"/>
    <w:link w:val="af3"/>
    <w:rsid w:val="00481031"/>
    <w:rPr>
      <w:sz w:val="20"/>
    </w:rPr>
  </w:style>
  <w:style w:type="numbering" w:customStyle="1" w:styleId="10">
    <w:name w:val="Стиль1"/>
    <w:uiPriority w:val="99"/>
    <w:rsid w:val="00A27D96"/>
    <w:pPr>
      <w:numPr>
        <w:numId w:val="2"/>
      </w:numPr>
    </w:pPr>
  </w:style>
  <w:style w:type="numbering" w:customStyle="1" w:styleId="2">
    <w:name w:val="Стиль2"/>
    <w:rsid w:val="00834227"/>
    <w:pPr>
      <w:numPr>
        <w:numId w:val="3"/>
      </w:numPr>
    </w:pPr>
  </w:style>
  <w:style w:type="table" w:customStyle="1" w:styleId="af6">
    <w:name w:val="Основная таблица"/>
    <w:basedOn w:val="a2"/>
    <w:uiPriority w:val="99"/>
    <w:rsid w:val="00D3325E"/>
    <w:pPr>
      <w:spacing w:after="160" w:line="240" w:lineRule="auto"/>
    </w:pPr>
    <w:tblPr>
      <w:tblBorders>
        <w:bottom w:val="single" w:sz="8" w:space="0" w:color="1D1D1B" w:themeColor="text1"/>
      </w:tblBorders>
      <w:tblCellMar>
        <w:top w:w="170" w:type="dxa"/>
        <w:left w:w="0" w:type="dxa"/>
        <w:bottom w:w="170" w:type="dxa"/>
        <w:right w:w="227" w:type="dxa"/>
      </w:tblCellMar>
    </w:tblPr>
    <w:trPr>
      <w:cantSplit/>
      <w:tblHeader/>
    </w:trPr>
    <w:tblStylePr w:type="firstRow">
      <w:rPr>
        <w:rFonts w:asciiTheme="majorHAnsi" w:hAnsiTheme="majorHAnsi"/>
        <w:b/>
        <w:sz w:val="18"/>
      </w:rPr>
      <w:tblPr/>
      <w:tcPr>
        <w:tcBorders>
          <w:bottom w:val="single" w:sz="8" w:space="0" w:color="1D1D1B" w:themeColor="text1"/>
        </w:tcBorders>
      </w:tcPr>
    </w:tblStylePr>
    <w:tblStylePr w:type="lastRow">
      <w:tblPr>
        <w:tblCellMar>
          <w:top w:w="170" w:type="dxa"/>
          <w:left w:w="170" w:type="dxa"/>
          <w:bottom w:w="170" w:type="dxa"/>
          <w:right w:w="170" w:type="dxa"/>
        </w:tblCellMar>
      </w:tblPr>
      <w:tcPr>
        <w:tcBorders>
          <w:bottom w:val="single" w:sz="8" w:space="0" w:color="1D1D1B" w:themeColor="text1"/>
        </w:tcBorders>
      </w:tcPr>
    </w:tblStylePr>
  </w:style>
  <w:style w:type="table" w:styleId="af7">
    <w:name w:val="Table Grid"/>
    <w:basedOn w:val="a2"/>
    <w:uiPriority w:val="59"/>
    <w:rsid w:val="00FE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OC Heading"/>
    <w:basedOn w:val="1"/>
    <w:next w:val="a0"/>
    <w:uiPriority w:val="39"/>
    <w:semiHidden/>
    <w:unhideWhenUsed/>
    <w:qFormat/>
    <w:rsid w:val="00313630"/>
    <w:pPr>
      <w:numPr>
        <w:numId w:val="0"/>
      </w:numPr>
      <w:spacing w:after="0" w:line="276" w:lineRule="auto"/>
      <w:outlineLvl w:val="9"/>
    </w:pPr>
    <w:rPr>
      <w:rFonts w:asciiTheme="majorHAnsi" w:hAnsiTheme="majorHAnsi"/>
      <w:b/>
      <w:color w:val="BFBFBF" w:themeColor="accent1" w:themeShade="BF"/>
      <w:spacing w:val="0"/>
      <w:sz w:val="28"/>
    </w:rPr>
  </w:style>
  <w:style w:type="paragraph" w:styleId="12">
    <w:name w:val="toc 1"/>
    <w:basedOn w:val="a0"/>
    <w:next w:val="a0"/>
    <w:autoRedefine/>
    <w:uiPriority w:val="39"/>
    <w:unhideWhenUsed/>
    <w:rsid w:val="003C7CE0"/>
    <w:pPr>
      <w:tabs>
        <w:tab w:val="left" w:pos="2438"/>
        <w:tab w:val="right" w:pos="10081"/>
      </w:tabs>
      <w:spacing w:before="240" w:after="200"/>
      <w:ind w:hanging="340"/>
    </w:pPr>
    <w:rPr>
      <w:sz w:val="24"/>
    </w:rPr>
  </w:style>
  <w:style w:type="paragraph" w:styleId="22">
    <w:name w:val="toc 2"/>
    <w:basedOn w:val="a0"/>
    <w:next w:val="a0"/>
    <w:autoRedefine/>
    <w:uiPriority w:val="39"/>
    <w:unhideWhenUsed/>
    <w:rsid w:val="003C7CE0"/>
    <w:pPr>
      <w:tabs>
        <w:tab w:val="left" w:pos="2722"/>
        <w:tab w:val="right" w:pos="10082"/>
      </w:tabs>
      <w:spacing w:after="120"/>
      <w:ind w:left="2722" w:hanging="284"/>
    </w:pPr>
  </w:style>
  <w:style w:type="paragraph" w:styleId="41">
    <w:name w:val="toc 4"/>
    <w:basedOn w:val="a0"/>
    <w:next w:val="a0"/>
    <w:autoRedefine/>
    <w:uiPriority w:val="39"/>
    <w:unhideWhenUsed/>
    <w:rsid w:val="00313630"/>
    <w:pPr>
      <w:tabs>
        <w:tab w:val="left" w:pos="4026"/>
        <w:tab w:val="right" w:pos="10081"/>
      </w:tabs>
      <w:spacing w:after="120"/>
      <w:ind w:left="3119"/>
    </w:pPr>
  </w:style>
  <w:style w:type="paragraph" w:styleId="31">
    <w:name w:val="toc 3"/>
    <w:basedOn w:val="a0"/>
    <w:next w:val="a0"/>
    <w:autoRedefine/>
    <w:uiPriority w:val="39"/>
    <w:unhideWhenUsed/>
    <w:rsid w:val="003C7CE0"/>
    <w:pPr>
      <w:tabs>
        <w:tab w:val="left" w:pos="3119"/>
        <w:tab w:val="right" w:pos="10081"/>
      </w:tabs>
      <w:spacing w:after="120"/>
      <w:ind w:left="3119" w:hanging="397"/>
    </w:pPr>
  </w:style>
  <w:style w:type="paragraph" w:styleId="af9">
    <w:name w:val="footnote text"/>
    <w:basedOn w:val="a0"/>
    <w:link w:val="afa"/>
    <w:uiPriority w:val="99"/>
    <w:semiHidden/>
    <w:unhideWhenUsed/>
    <w:rsid w:val="00AD5191"/>
    <w:pPr>
      <w:spacing w:after="120" w:line="240" w:lineRule="auto"/>
      <w:ind w:left="2551" w:hanging="113"/>
    </w:pPr>
    <w:rPr>
      <w:sz w:val="16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sid w:val="00AD5191"/>
    <w:rPr>
      <w:rFonts w:ascii="Univers LT CYR 55" w:hAnsi="Univers LT CYR 55"/>
      <w:sz w:val="16"/>
      <w:szCs w:val="20"/>
    </w:rPr>
  </w:style>
  <w:style w:type="character" w:styleId="afb">
    <w:name w:val="footnote reference"/>
    <w:basedOn w:val="a1"/>
    <w:uiPriority w:val="99"/>
    <w:semiHidden/>
    <w:unhideWhenUsed/>
    <w:rsid w:val="00AD5191"/>
    <w:rPr>
      <w:vertAlign w:val="superscript"/>
    </w:rPr>
  </w:style>
  <w:style w:type="paragraph" w:customStyle="1" w:styleId="afc">
    <w:name w:val="Содержимое таблицы"/>
    <w:basedOn w:val="a0"/>
    <w:rsid w:val="0052636C"/>
    <w:pPr>
      <w:widowControl w:val="0"/>
      <w:suppressLineNumbers/>
      <w:suppressAutoHyphens/>
      <w:spacing w:after="0" w:line="240" w:lineRule="auto"/>
      <w:ind w:left="0"/>
    </w:pPr>
    <w:rPr>
      <w:rFonts w:asciiTheme="minorHAnsi" w:eastAsia="Times New Roman" w:hAnsiTheme="minorHAnsi" w:cs="Mangal"/>
      <w:kern w:val="1"/>
      <w:sz w:val="18"/>
      <w:szCs w:val="24"/>
      <w:lang w:eastAsia="hi-IN" w:bidi="hi-IN"/>
    </w:rPr>
  </w:style>
  <w:style w:type="paragraph" w:customStyle="1" w:styleId="13">
    <w:name w:val="Абзац списка1"/>
    <w:basedOn w:val="a0"/>
    <w:rsid w:val="0052636C"/>
    <w:pPr>
      <w:ind w:left="720"/>
    </w:pPr>
    <w:rPr>
      <w:rFonts w:ascii="UniversC" w:eastAsia="Times New Roman" w:hAnsi="UniversC" w:cs="Times New Roman"/>
    </w:rPr>
  </w:style>
  <w:style w:type="character" w:styleId="afd">
    <w:name w:val="annotation reference"/>
    <w:basedOn w:val="a1"/>
    <w:uiPriority w:val="99"/>
    <w:semiHidden/>
    <w:unhideWhenUsed/>
    <w:rsid w:val="00047203"/>
    <w:rPr>
      <w:sz w:val="16"/>
      <w:szCs w:val="16"/>
    </w:rPr>
  </w:style>
  <w:style w:type="paragraph" w:styleId="afe">
    <w:name w:val="annotation text"/>
    <w:basedOn w:val="a0"/>
    <w:link w:val="aff"/>
    <w:uiPriority w:val="99"/>
    <w:unhideWhenUsed/>
    <w:rsid w:val="00047203"/>
    <w:pPr>
      <w:spacing w:line="240" w:lineRule="auto"/>
    </w:pPr>
    <w:rPr>
      <w:szCs w:val="20"/>
    </w:rPr>
  </w:style>
  <w:style w:type="character" w:customStyle="1" w:styleId="aff">
    <w:name w:val="Текст примечания Знак"/>
    <w:basedOn w:val="a1"/>
    <w:link w:val="afe"/>
    <w:uiPriority w:val="99"/>
    <w:rsid w:val="00047203"/>
    <w:rPr>
      <w:rFonts w:ascii="Univers LT CYR 55" w:hAnsi="Univers LT CYR 55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047203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047203"/>
    <w:rPr>
      <w:rFonts w:ascii="Univers LT CYR 55" w:hAnsi="Univers LT CYR 55"/>
      <w:b/>
      <w:bCs/>
      <w:sz w:val="20"/>
      <w:szCs w:val="20"/>
    </w:rPr>
  </w:style>
  <w:style w:type="character" w:customStyle="1" w:styleId="text-entry">
    <w:name w:val="text-entry"/>
    <w:basedOn w:val="a1"/>
    <w:rsid w:val="0004593F"/>
  </w:style>
  <w:style w:type="character" w:styleId="aff2">
    <w:name w:val="FollowedHyperlink"/>
    <w:basedOn w:val="a1"/>
    <w:uiPriority w:val="99"/>
    <w:semiHidden/>
    <w:unhideWhenUsed/>
    <w:rsid w:val="0009056A"/>
    <w:rPr>
      <w:color w:val="1D1D1B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25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25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3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lcam.com/homepage-e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kelnik.ru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kelnik.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uisines-schmidt.com/catalogue-cuisines-sur-mesure/" TargetMode="External"/><Relationship Id="rId10" Type="http://schemas.openxmlformats.org/officeDocument/2006/relationships/hyperlink" Target="http://www.kelnik.ru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mailto:info@kelnik.ru" TargetMode="External"/><Relationship Id="rId14" Type="http://schemas.openxmlformats.org/officeDocument/2006/relationships/hyperlink" Target="http://www.fieramosca.it/ru/product/2000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Кельник">
      <a:dk1>
        <a:srgbClr val="1D1D1B"/>
      </a:dk1>
      <a:lt1>
        <a:srgbClr val="FFFFFF"/>
      </a:lt1>
      <a:dk2>
        <a:srgbClr val="9D9D9C"/>
      </a:dk2>
      <a:lt2>
        <a:srgbClr val="EDEDED"/>
      </a:lt2>
      <a:accent1>
        <a:srgbClr val="FFFFFF"/>
      </a:accent1>
      <a:accent2>
        <a:srgbClr val="EDEDED"/>
      </a:accent2>
      <a:accent3>
        <a:srgbClr val="9D9D9C"/>
      </a:accent3>
      <a:accent4>
        <a:srgbClr val="3C3C3B"/>
      </a:accent4>
      <a:accent5>
        <a:srgbClr val="1D1D1B"/>
      </a:accent5>
      <a:accent6>
        <a:srgbClr val="EDEDED"/>
      </a:accent6>
      <a:hlink>
        <a:srgbClr val="1D1D1B"/>
      </a:hlink>
      <a:folHlink>
        <a:srgbClr val="1D1D1B"/>
      </a:folHlink>
    </a:clrScheme>
    <a:fontScheme name="Kelnik Univers">
      <a:majorFont>
        <a:latin typeface="Univers LT CYR 55"/>
        <a:ea typeface=""/>
        <a:cs typeface=""/>
      </a:majorFont>
      <a:minorFont>
        <a:latin typeface="Univers LT CYR 55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817DC-7853-4376-AC20-E3584538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8058</TotalTime>
  <Pages>46</Pages>
  <Words>9630</Words>
  <Characters>54892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</cp:lastModifiedBy>
  <cp:revision>104</cp:revision>
  <cp:lastPrinted>2012-06-25T12:44:00Z</cp:lastPrinted>
  <dcterms:created xsi:type="dcterms:W3CDTF">2015-01-22T09:57:00Z</dcterms:created>
  <dcterms:modified xsi:type="dcterms:W3CDTF">2015-09-02T16:53:00Z</dcterms:modified>
</cp:coreProperties>
</file>